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5A66" w14:textId="77777777" w:rsidR="000F0C75" w:rsidRDefault="001C168A">
      <w:pPr>
        <w:pStyle w:val="Title"/>
      </w:pPr>
      <w:bookmarkStart w:id="0" w:name="_GoBack"/>
      <w:bookmarkEnd w:id="0"/>
      <w:r>
        <w:t>Chapter 1 - Quickstart Guide</w:t>
      </w:r>
    </w:p>
    <w:p w14:paraId="561BBFD6" w14:textId="77777777" w:rsidR="000F0C75" w:rsidRDefault="001C168A">
      <w:pPr>
        <w:pStyle w:val="Author"/>
      </w:pPr>
      <w:r>
        <w:t>Gabriel Odom</w:t>
      </w:r>
    </w:p>
    <w:p w14:paraId="019B6B35" w14:textId="77777777" w:rsidR="000F0C75" w:rsidRDefault="001C168A">
      <w:pPr>
        <w:pStyle w:val="Date"/>
      </w:pPr>
      <w:r>
        <w:t>2018-04-19</w:t>
      </w:r>
    </w:p>
    <w:sdt>
      <w:sdtPr>
        <w:rPr>
          <w:rFonts w:asciiTheme="minorHAnsi" w:eastAsiaTheme="minorHAnsi" w:hAnsiTheme="minorHAnsi" w:cstheme="minorBidi"/>
          <w:color w:val="auto"/>
          <w:sz w:val="24"/>
          <w:szCs w:val="24"/>
        </w:rPr>
        <w:id w:val="265126553"/>
        <w:docPartObj>
          <w:docPartGallery w:val="Table of Contents"/>
          <w:docPartUnique/>
        </w:docPartObj>
      </w:sdtPr>
      <w:sdtEndPr/>
      <w:sdtContent>
        <w:p w14:paraId="426C8A66" w14:textId="77777777" w:rsidR="000F0C75" w:rsidRDefault="001C168A">
          <w:pPr>
            <w:pStyle w:val="TOCHeading"/>
          </w:pPr>
          <w:r>
            <w:t>Table of Contents</w:t>
          </w:r>
        </w:p>
        <w:p w14:paraId="59064318" w14:textId="77777777" w:rsidR="00E75101" w:rsidRDefault="001C168A">
          <w:pPr>
            <w:pStyle w:val="TOC1"/>
            <w:tabs>
              <w:tab w:val="right" w:leader="dot" w:pos="9350"/>
            </w:tabs>
            <w:rPr>
              <w:noProof/>
            </w:rPr>
          </w:pPr>
          <w:r>
            <w:fldChar w:fldCharType="begin"/>
          </w:r>
          <w:r>
            <w:instrText>TOC \o "1-2" \h \z \u</w:instrText>
          </w:r>
          <w:r>
            <w:fldChar w:fldCharType="separate"/>
          </w:r>
          <w:hyperlink w:anchor="_Toc511925741" w:history="1">
            <w:r w:rsidR="00E75101" w:rsidRPr="00A23F59">
              <w:rPr>
                <w:rStyle w:val="Hyperlink"/>
                <w:noProof/>
              </w:rPr>
              <w:t>Overview</w:t>
            </w:r>
            <w:r w:rsidR="00E75101">
              <w:rPr>
                <w:noProof/>
                <w:webHidden/>
              </w:rPr>
              <w:tab/>
            </w:r>
            <w:r w:rsidR="00E75101">
              <w:rPr>
                <w:noProof/>
                <w:webHidden/>
              </w:rPr>
              <w:fldChar w:fldCharType="begin"/>
            </w:r>
            <w:r w:rsidR="00E75101">
              <w:rPr>
                <w:noProof/>
                <w:webHidden/>
              </w:rPr>
              <w:instrText xml:space="preserve"> PAGEREF _Toc511925741 \h </w:instrText>
            </w:r>
            <w:r w:rsidR="00E75101">
              <w:rPr>
                <w:noProof/>
                <w:webHidden/>
              </w:rPr>
            </w:r>
            <w:r w:rsidR="00E75101">
              <w:rPr>
                <w:noProof/>
                <w:webHidden/>
              </w:rPr>
              <w:fldChar w:fldCharType="separate"/>
            </w:r>
            <w:r w:rsidR="00E75101">
              <w:rPr>
                <w:noProof/>
                <w:webHidden/>
              </w:rPr>
              <w:t>1</w:t>
            </w:r>
            <w:r w:rsidR="00E75101">
              <w:rPr>
                <w:noProof/>
                <w:webHidden/>
              </w:rPr>
              <w:fldChar w:fldCharType="end"/>
            </w:r>
          </w:hyperlink>
        </w:p>
        <w:p w14:paraId="6048E56E" w14:textId="77777777" w:rsidR="00E75101" w:rsidRDefault="002A2841">
          <w:pPr>
            <w:pStyle w:val="TOC1"/>
            <w:tabs>
              <w:tab w:val="right" w:leader="dot" w:pos="9350"/>
            </w:tabs>
            <w:rPr>
              <w:noProof/>
            </w:rPr>
          </w:pPr>
          <w:hyperlink w:anchor="_Toc511925742" w:history="1">
            <w:r w:rsidR="00E75101" w:rsidRPr="00A23F59">
              <w:rPr>
                <w:rStyle w:val="Hyperlink"/>
                <w:noProof/>
              </w:rPr>
              <w:t>Import Data</w:t>
            </w:r>
            <w:r w:rsidR="00E75101">
              <w:rPr>
                <w:noProof/>
                <w:webHidden/>
              </w:rPr>
              <w:tab/>
            </w:r>
            <w:r w:rsidR="00E75101">
              <w:rPr>
                <w:noProof/>
                <w:webHidden/>
              </w:rPr>
              <w:fldChar w:fldCharType="begin"/>
            </w:r>
            <w:r w:rsidR="00E75101">
              <w:rPr>
                <w:noProof/>
                <w:webHidden/>
              </w:rPr>
              <w:instrText xml:space="preserve"> PAGEREF _Toc511925742 \h </w:instrText>
            </w:r>
            <w:r w:rsidR="00E75101">
              <w:rPr>
                <w:noProof/>
                <w:webHidden/>
              </w:rPr>
            </w:r>
            <w:r w:rsidR="00E75101">
              <w:rPr>
                <w:noProof/>
                <w:webHidden/>
              </w:rPr>
              <w:fldChar w:fldCharType="separate"/>
            </w:r>
            <w:r w:rsidR="00E75101">
              <w:rPr>
                <w:noProof/>
                <w:webHidden/>
              </w:rPr>
              <w:t>2</w:t>
            </w:r>
            <w:r w:rsidR="00E75101">
              <w:rPr>
                <w:noProof/>
                <w:webHidden/>
              </w:rPr>
              <w:fldChar w:fldCharType="end"/>
            </w:r>
          </w:hyperlink>
        </w:p>
        <w:p w14:paraId="67969482" w14:textId="77777777" w:rsidR="00E75101" w:rsidRDefault="002A2841">
          <w:pPr>
            <w:pStyle w:val="TOC2"/>
            <w:tabs>
              <w:tab w:val="right" w:leader="dot" w:pos="9350"/>
            </w:tabs>
            <w:rPr>
              <w:noProof/>
            </w:rPr>
          </w:pPr>
          <w:hyperlink w:anchor="_Toc511925743" w:history="1">
            <w:r w:rsidR="00E75101" w:rsidRPr="00A23F59">
              <w:rPr>
                <w:rStyle w:val="Hyperlink"/>
                <w:noProof/>
              </w:rPr>
              <w:t xml:space="preserve">Import </w:t>
            </w:r>
            <w:r w:rsidR="00E75101" w:rsidRPr="00A23F59">
              <w:rPr>
                <w:rStyle w:val="Hyperlink"/>
                <w:rFonts w:ascii="Consolas" w:hAnsi="Consolas"/>
                <w:noProof/>
              </w:rPr>
              <w:t>.gmt</w:t>
            </w:r>
            <w:r w:rsidR="00E75101" w:rsidRPr="00A23F59">
              <w:rPr>
                <w:rStyle w:val="Hyperlink"/>
                <w:noProof/>
              </w:rPr>
              <w:t xml:space="preserve"> Files</w:t>
            </w:r>
            <w:r w:rsidR="00E75101">
              <w:rPr>
                <w:noProof/>
                <w:webHidden/>
              </w:rPr>
              <w:tab/>
            </w:r>
            <w:r w:rsidR="00E75101">
              <w:rPr>
                <w:noProof/>
                <w:webHidden/>
              </w:rPr>
              <w:fldChar w:fldCharType="begin"/>
            </w:r>
            <w:r w:rsidR="00E75101">
              <w:rPr>
                <w:noProof/>
                <w:webHidden/>
              </w:rPr>
              <w:instrText xml:space="preserve"> PAGEREF _Toc511925743 \h </w:instrText>
            </w:r>
            <w:r w:rsidR="00E75101">
              <w:rPr>
                <w:noProof/>
                <w:webHidden/>
              </w:rPr>
            </w:r>
            <w:r w:rsidR="00E75101">
              <w:rPr>
                <w:noProof/>
                <w:webHidden/>
              </w:rPr>
              <w:fldChar w:fldCharType="separate"/>
            </w:r>
            <w:r w:rsidR="00E75101">
              <w:rPr>
                <w:noProof/>
                <w:webHidden/>
              </w:rPr>
              <w:t>2</w:t>
            </w:r>
            <w:r w:rsidR="00E75101">
              <w:rPr>
                <w:noProof/>
                <w:webHidden/>
              </w:rPr>
              <w:fldChar w:fldCharType="end"/>
            </w:r>
          </w:hyperlink>
        </w:p>
        <w:p w14:paraId="16CC407B" w14:textId="77777777" w:rsidR="00E75101" w:rsidRDefault="002A2841">
          <w:pPr>
            <w:pStyle w:val="TOC2"/>
            <w:tabs>
              <w:tab w:val="right" w:leader="dot" w:pos="9350"/>
            </w:tabs>
            <w:rPr>
              <w:noProof/>
            </w:rPr>
          </w:pPr>
          <w:hyperlink w:anchor="_Toc511925744" w:history="1">
            <w:r w:rsidR="00E75101" w:rsidRPr="00A23F59">
              <w:rPr>
                <w:rStyle w:val="Hyperlink"/>
                <w:noProof/>
              </w:rPr>
              <w:t>Import and Tidy Assay Data</w:t>
            </w:r>
            <w:r w:rsidR="00E75101">
              <w:rPr>
                <w:noProof/>
                <w:webHidden/>
              </w:rPr>
              <w:tab/>
            </w:r>
            <w:r w:rsidR="00E75101">
              <w:rPr>
                <w:noProof/>
                <w:webHidden/>
              </w:rPr>
              <w:fldChar w:fldCharType="begin"/>
            </w:r>
            <w:r w:rsidR="00E75101">
              <w:rPr>
                <w:noProof/>
                <w:webHidden/>
              </w:rPr>
              <w:instrText xml:space="preserve"> PAGEREF _Toc511925744 \h </w:instrText>
            </w:r>
            <w:r w:rsidR="00E75101">
              <w:rPr>
                <w:noProof/>
                <w:webHidden/>
              </w:rPr>
            </w:r>
            <w:r w:rsidR="00E75101">
              <w:rPr>
                <w:noProof/>
                <w:webHidden/>
              </w:rPr>
              <w:fldChar w:fldCharType="separate"/>
            </w:r>
            <w:r w:rsidR="00E75101">
              <w:rPr>
                <w:noProof/>
                <w:webHidden/>
              </w:rPr>
              <w:t>3</w:t>
            </w:r>
            <w:r w:rsidR="00E75101">
              <w:rPr>
                <w:noProof/>
                <w:webHidden/>
              </w:rPr>
              <w:fldChar w:fldCharType="end"/>
            </w:r>
          </w:hyperlink>
        </w:p>
        <w:p w14:paraId="34D26ED3" w14:textId="77777777" w:rsidR="00E75101" w:rsidRDefault="002A2841">
          <w:pPr>
            <w:pStyle w:val="TOC2"/>
            <w:tabs>
              <w:tab w:val="right" w:leader="dot" w:pos="9350"/>
            </w:tabs>
            <w:rPr>
              <w:noProof/>
            </w:rPr>
          </w:pPr>
          <w:hyperlink w:anchor="_Toc511925745" w:history="1">
            <w:r w:rsidR="00E75101" w:rsidRPr="00A23F59">
              <w:rPr>
                <w:rStyle w:val="Hyperlink"/>
                <w:noProof/>
              </w:rPr>
              <w:t>Import Patient Info</w:t>
            </w:r>
            <w:r w:rsidR="00E75101">
              <w:rPr>
                <w:noProof/>
                <w:webHidden/>
              </w:rPr>
              <w:tab/>
            </w:r>
            <w:r w:rsidR="00E75101">
              <w:rPr>
                <w:noProof/>
                <w:webHidden/>
              </w:rPr>
              <w:fldChar w:fldCharType="begin"/>
            </w:r>
            <w:r w:rsidR="00E75101">
              <w:rPr>
                <w:noProof/>
                <w:webHidden/>
              </w:rPr>
              <w:instrText xml:space="preserve"> PAGEREF _Toc511925745 \h </w:instrText>
            </w:r>
            <w:r w:rsidR="00E75101">
              <w:rPr>
                <w:noProof/>
                <w:webHidden/>
              </w:rPr>
            </w:r>
            <w:r w:rsidR="00E75101">
              <w:rPr>
                <w:noProof/>
                <w:webHidden/>
              </w:rPr>
              <w:fldChar w:fldCharType="separate"/>
            </w:r>
            <w:r w:rsidR="00E75101">
              <w:rPr>
                <w:noProof/>
                <w:webHidden/>
              </w:rPr>
              <w:t>4</w:t>
            </w:r>
            <w:r w:rsidR="00E75101">
              <w:rPr>
                <w:noProof/>
                <w:webHidden/>
              </w:rPr>
              <w:fldChar w:fldCharType="end"/>
            </w:r>
          </w:hyperlink>
        </w:p>
        <w:p w14:paraId="07F25AB7" w14:textId="77777777" w:rsidR="00E75101" w:rsidRDefault="002A2841">
          <w:pPr>
            <w:pStyle w:val="TOC2"/>
            <w:tabs>
              <w:tab w:val="right" w:leader="dot" w:pos="9350"/>
            </w:tabs>
            <w:rPr>
              <w:noProof/>
            </w:rPr>
          </w:pPr>
          <w:hyperlink w:anchor="_Toc511925746" w:history="1">
            <w:r w:rsidR="00E75101" w:rsidRPr="00A23F59">
              <w:rPr>
                <w:rStyle w:val="Hyperlink"/>
                <w:noProof/>
              </w:rPr>
              <w:t>Match the Patient and Assay Data</w:t>
            </w:r>
            <w:r w:rsidR="00E75101">
              <w:rPr>
                <w:noProof/>
                <w:webHidden/>
              </w:rPr>
              <w:tab/>
            </w:r>
            <w:r w:rsidR="00E75101">
              <w:rPr>
                <w:noProof/>
                <w:webHidden/>
              </w:rPr>
              <w:fldChar w:fldCharType="begin"/>
            </w:r>
            <w:r w:rsidR="00E75101">
              <w:rPr>
                <w:noProof/>
                <w:webHidden/>
              </w:rPr>
              <w:instrText xml:space="preserve"> PAGEREF _Toc511925746 \h </w:instrText>
            </w:r>
            <w:r w:rsidR="00E75101">
              <w:rPr>
                <w:noProof/>
                <w:webHidden/>
              </w:rPr>
            </w:r>
            <w:r w:rsidR="00E75101">
              <w:rPr>
                <w:noProof/>
                <w:webHidden/>
              </w:rPr>
              <w:fldChar w:fldCharType="separate"/>
            </w:r>
            <w:r w:rsidR="00E75101">
              <w:rPr>
                <w:noProof/>
                <w:webHidden/>
              </w:rPr>
              <w:t>5</w:t>
            </w:r>
            <w:r w:rsidR="00E75101">
              <w:rPr>
                <w:noProof/>
                <w:webHidden/>
              </w:rPr>
              <w:fldChar w:fldCharType="end"/>
            </w:r>
          </w:hyperlink>
        </w:p>
        <w:p w14:paraId="778ECB96" w14:textId="77777777" w:rsidR="00E75101" w:rsidRDefault="002A2841">
          <w:pPr>
            <w:pStyle w:val="TOC1"/>
            <w:tabs>
              <w:tab w:val="right" w:leader="dot" w:pos="9350"/>
            </w:tabs>
            <w:rPr>
              <w:noProof/>
            </w:rPr>
          </w:pPr>
          <w:hyperlink w:anchor="_Toc511925747" w:history="1">
            <w:r w:rsidR="00E75101" w:rsidRPr="00A23F59">
              <w:rPr>
                <w:rStyle w:val="Hyperlink"/>
                <w:noProof/>
              </w:rPr>
              <w:t xml:space="preserve">Create an </w:t>
            </w:r>
            <w:r w:rsidR="00E75101" w:rsidRPr="00A23F59">
              <w:rPr>
                <w:rStyle w:val="Hyperlink"/>
                <w:rFonts w:ascii="Consolas" w:hAnsi="Consolas"/>
                <w:noProof/>
              </w:rPr>
              <w:t>Omics</w:t>
            </w:r>
            <w:r w:rsidR="00E75101" w:rsidRPr="00A23F59">
              <w:rPr>
                <w:rStyle w:val="Hyperlink"/>
                <w:noProof/>
              </w:rPr>
              <w:t xml:space="preserve"> Data Object</w:t>
            </w:r>
            <w:r w:rsidR="00E75101">
              <w:rPr>
                <w:noProof/>
                <w:webHidden/>
              </w:rPr>
              <w:tab/>
            </w:r>
            <w:r w:rsidR="00E75101">
              <w:rPr>
                <w:noProof/>
                <w:webHidden/>
              </w:rPr>
              <w:fldChar w:fldCharType="begin"/>
            </w:r>
            <w:r w:rsidR="00E75101">
              <w:rPr>
                <w:noProof/>
                <w:webHidden/>
              </w:rPr>
              <w:instrText xml:space="preserve"> PAGEREF _Toc511925747 \h </w:instrText>
            </w:r>
            <w:r w:rsidR="00E75101">
              <w:rPr>
                <w:noProof/>
                <w:webHidden/>
              </w:rPr>
            </w:r>
            <w:r w:rsidR="00E75101">
              <w:rPr>
                <w:noProof/>
                <w:webHidden/>
              </w:rPr>
              <w:fldChar w:fldCharType="separate"/>
            </w:r>
            <w:r w:rsidR="00E75101">
              <w:rPr>
                <w:noProof/>
                <w:webHidden/>
              </w:rPr>
              <w:t>5</w:t>
            </w:r>
            <w:r w:rsidR="00E75101">
              <w:rPr>
                <w:noProof/>
                <w:webHidden/>
              </w:rPr>
              <w:fldChar w:fldCharType="end"/>
            </w:r>
          </w:hyperlink>
        </w:p>
        <w:p w14:paraId="3C2520AB" w14:textId="77777777" w:rsidR="00E75101" w:rsidRDefault="002A2841">
          <w:pPr>
            <w:pStyle w:val="TOC2"/>
            <w:tabs>
              <w:tab w:val="right" w:leader="dot" w:pos="9350"/>
            </w:tabs>
            <w:rPr>
              <w:noProof/>
            </w:rPr>
          </w:pPr>
          <w:hyperlink w:anchor="_Toc511925748" w:history="1">
            <w:r w:rsidR="00E75101" w:rsidRPr="00A23F59">
              <w:rPr>
                <w:rStyle w:val="Hyperlink"/>
                <w:noProof/>
              </w:rPr>
              <w:t>Create an Object</w:t>
            </w:r>
            <w:r w:rsidR="00E75101">
              <w:rPr>
                <w:noProof/>
                <w:webHidden/>
              </w:rPr>
              <w:tab/>
            </w:r>
            <w:r w:rsidR="00E75101">
              <w:rPr>
                <w:noProof/>
                <w:webHidden/>
              </w:rPr>
              <w:fldChar w:fldCharType="begin"/>
            </w:r>
            <w:r w:rsidR="00E75101">
              <w:rPr>
                <w:noProof/>
                <w:webHidden/>
              </w:rPr>
              <w:instrText xml:space="preserve"> PAGEREF _Toc511925748 \h </w:instrText>
            </w:r>
            <w:r w:rsidR="00E75101">
              <w:rPr>
                <w:noProof/>
                <w:webHidden/>
              </w:rPr>
            </w:r>
            <w:r w:rsidR="00E75101">
              <w:rPr>
                <w:noProof/>
                <w:webHidden/>
              </w:rPr>
              <w:fldChar w:fldCharType="separate"/>
            </w:r>
            <w:r w:rsidR="00E75101">
              <w:rPr>
                <w:noProof/>
                <w:webHidden/>
              </w:rPr>
              <w:t>5</w:t>
            </w:r>
            <w:r w:rsidR="00E75101">
              <w:rPr>
                <w:noProof/>
                <w:webHidden/>
              </w:rPr>
              <w:fldChar w:fldCharType="end"/>
            </w:r>
          </w:hyperlink>
        </w:p>
        <w:p w14:paraId="77631E9A" w14:textId="77777777" w:rsidR="00E75101" w:rsidRDefault="002A2841">
          <w:pPr>
            <w:pStyle w:val="TOC2"/>
            <w:tabs>
              <w:tab w:val="right" w:leader="dot" w:pos="9350"/>
            </w:tabs>
            <w:rPr>
              <w:noProof/>
            </w:rPr>
          </w:pPr>
          <w:hyperlink w:anchor="_Toc511925749" w:history="1">
            <w:r w:rsidR="00E75101" w:rsidRPr="00A23F59">
              <w:rPr>
                <w:rStyle w:val="Hyperlink"/>
                <w:noProof/>
              </w:rPr>
              <w:t>Inspect the Object</w:t>
            </w:r>
            <w:r w:rsidR="00E75101">
              <w:rPr>
                <w:noProof/>
                <w:webHidden/>
              </w:rPr>
              <w:tab/>
            </w:r>
            <w:r w:rsidR="00E75101">
              <w:rPr>
                <w:noProof/>
                <w:webHidden/>
              </w:rPr>
              <w:fldChar w:fldCharType="begin"/>
            </w:r>
            <w:r w:rsidR="00E75101">
              <w:rPr>
                <w:noProof/>
                <w:webHidden/>
              </w:rPr>
              <w:instrText xml:space="preserve"> PAGEREF _Toc511925749 \h </w:instrText>
            </w:r>
            <w:r w:rsidR="00E75101">
              <w:rPr>
                <w:noProof/>
                <w:webHidden/>
              </w:rPr>
            </w:r>
            <w:r w:rsidR="00E75101">
              <w:rPr>
                <w:noProof/>
                <w:webHidden/>
              </w:rPr>
              <w:fldChar w:fldCharType="separate"/>
            </w:r>
            <w:r w:rsidR="00E75101">
              <w:rPr>
                <w:noProof/>
                <w:webHidden/>
              </w:rPr>
              <w:t>6</w:t>
            </w:r>
            <w:r w:rsidR="00E75101">
              <w:rPr>
                <w:noProof/>
                <w:webHidden/>
              </w:rPr>
              <w:fldChar w:fldCharType="end"/>
            </w:r>
          </w:hyperlink>
        </w:p>
        <w:p w14:paraId="3099FC06" w14:textId="77777777" w:rsidR="00E75101" w:rsidRDefault="002A2841">
          <w:pPr>
            <w:pStyle w:val="TOC2"/>
            <w:tabs>
              <w:tab w:val="right" w:leader="dot" w:pos="9350"/>
            </w:tabs>
            <w:rPr>
              <w:noProof/>
            </w:rPr>
          </w:pPr>
          <w:hyperlink w:anchor="_Toc511925750" w:history="1">
            <w:r w:rsidR="00E75101" w:rsidRPr="00A23F59">
              <w:rPr>
                <w:rStyle w:val="Hyperlink"/>
                <w:noProof/>
              </w:rPr>
              <w:t>Detailed Object Views</w:t>
            </w:r>
            <w:r w:rsidR="00E75101">
              <w:rPr>
                <w:noProof/>
                <w:webHidden/>
              </w:rPr>
              <w:tab/>
            </w:r>
            <w:r w:rsidR="00E75101">
              <w:rPr>
                <w:noProof/>
                <w:webHidden/>
              </w:rPr>
              <w:fldChar w:fldCharType="begin"/>
            </w:r>
            <w:r w:rsidR="00E75101">
              <w:rPr>
                <w:noProof/>
                <w:webHidden/>
              </w:rPr>
              <w:instrText xml:space="preserve"> PAGEREF _Toc511925750 \h </w:instrText>
            </w:r>
            <w:r w:rsidR="00E75101">
              <w:rPr>
                <w:noProof/>
                <w:webHidden/>
              </w:rPr>
            </w:r>
            <w:r w:rsidR="00E75101">
              <w:rPr>
                <w:noProof/>
                <w:webHidden/>
              </w:rPr>
              <w:fldChar w:fldCharType="separate"/>
            </w:r>
            <w:r w:rsidR="00E75101">
              <w:rPr>
                <w:noProof/>
                <w:webHidden/>
              </w:rPr>
              <w:t>6</w:t>
            </w:r>
            <w:r w:rsidR="00E75101">
              <w:rPr>
                <w:noProof/>
                <w:webHidden/>
              </w:rPr>
              <w:fldChar w:fldCharType="end"/>
            </w:r>
          </w:hyperlink>
        </w:p>
        <w:p w14:paraId="1E66323F" w14:textId="77777777" w:rsidR="00E75101" w:rsidRDefault="002A2841">
          <w:pPr>
            <w:pStyle w:val="TOC1"/>
            <w:tabs>
              <w:tab w:val="right" w:leader="dot" w:pos="9350"/>
            </w:tabs>
            <w:rPr>
              <w:noProof/>
            </w:rPr>
          </w:pPr>
          <w:hyperlink w:anchor="_Toc511925751" w:history="1">
            <w:r w:rsidR="00E75101" w:rsidRPr="00A23F59">
              <w:rPr>
                <w:rStyle w:val="Hyperlink"/>
                <w:noProof/>
              </w:rPr>
              <w:t>Test Pathways for Significance</w:t>
            </w:r>
            <w:r w:rsidR="00E75101">
              <w:rPr>
                <w:noProof/>
                <w:webHidden/>
              </w:rPr>
              <w:tab/>
            </w:r>
            <w:r w:rsidR="00E75101">
              <w:rPr>
                <w:noProof/>
                <w:webHidden/>
              </w:rPr>
              <w:fldChar w:fldCharType="begin"/>
            </w:r>
            <w:r w:rsidR="00E75101">
              <w:rPr>
                <w:noProof/>
                <w:webHidden/>
              </w:rPr>
              <w:instrText xml:space="preserve"> PAGEREF _Toc511925751 \h </w:instrText>
            </w:r>
            <w:r w:rsidR="00E75101">
              <w:rPr>
                <w:noProof/>
                <w:webHidden/>
              </w:rPr>
            </w:r>
            <w:r w:rsidR="00E75101">
              <w:rPr>
                <w:noProof/>
                <w:webHidden/>
              </w:rPr>
              <w:fldChar w:fldCharType="separate"/>
            </w:r>
            <w:r w:rsidR="00E75101">
              <w:rPr>
                <w:noProof/>
                <w:webHidden/>
              </w:rPr>
              <w:t>8</w:t>
            </w:r>
            <w:r w:rsidR="00E75101">
              <w:rPr>
                <w:noProof/>
                <w:webHidden/>
              </w:rPr>
              <w:fldChar w:fldCharType="end"/>
            </w:r>
          </w:hyperlink>
        </w:p>
        <w:p w14:paraId="51A259FA" w14:textId="77777777" w:rsidR="00E75101" w:rsidRDefault="002A2841">
          <w:pPr>
            <w:pStyle w:val="TOC2"/>
            <w:tabs>
              <w:tab w:val="right" w:leader="dot" w:pos="9350"/>
            </w:tabs>
            <w:rPr>
              <w:noProof/>
            </w:rPr>
          </w:pPr>
          <w:hyperlink w:anchor="_Toc511925752" w:history="1">
            <w:r w:rsidR="00E75101" w:rsidRPr="00A23F59">
              <w:rPr>
                <w:rStyle w:val="Hyperlink"/>
                <w:noProof/>
              </w:rPr>
              <w:t>AES-PCA</w:t>
            </w:r>
            <w:r w:rsidR="00E75101">
              <w:rPr>
                <w:noProof/>
                <w:webHidden/>
              </w:rPr>
              <w:tab/>
            </w:r>
            <w:r w:rsidR="00E75101">
              <w:rPr>
                <w:noProof/>
                <w:webHidden/>
              </w:rPr>
              <w:fldChar w:fldCharType="begin"/>
            </w:r>
            <w:r w:rsidR="00E75101">
              <w:rPr>
                <w:noProof/>
                <w:webHidden/>
              </w:rPr>
              <w:instrText xml:space="preserve"> PAGEREF _Toc511925752 \h </w:instrText>
            </w:r>
            <w:r w:rsidR="00E75101">
              <w:rPr>
                <w:noProof/>
                <w:webHidden/>
              </w:rPr>
            </w:r>
            <w:r w:rsidR="00E75101">
              <w:rPr>
                <w:noProof/>
                <w:webHidden/>
              </w:rPr>
              <w:fldChar w:fldCharType="separate"/>
            </w:r>
            <w:r w:rsidR="00E75101">
              <w:rPr>
                <w:noProof/>
                <w:webHidden/>
              </w:rPr>
              <w:t>8</w:t>
            </w:r>
            <w:r w:rsidR="00E75101">
              <w:rPr>
                <w:noProof/>
                <w:webHidden/>
              </w:rPr>
              <w:fldChar w:fldCharType="end"/>
            </w:r>
          </w:hyperlink>
        </w:p>
        <w:p w14:paraId="5C62A369" w14:textId="77777777" w:rsidR="00E75101" w:rsidRDefault="002A2841">
          <w:pPr>
            <w:pStyle w:val="TOC2"/>
            <w:tabs>
              <w:tab w:val="right" w:leader="dot" w:pos="9350"/>
            </w:tabs>
            <w:rPr>
              <w:noProof/>
            </w:rPr>
          </w:pPr>
          <w:hyperlink w:anchor="_Toc511925753" w:history="1">
            <w:r w:rsidR="00E75101" w:rsidRPr="00A23F59">
              <w:rPr>
                <w:rStyle w:val="Hyperlink"/>
                <w:noProof/>
              </w:rPr>
              <w:t>Supervised PCA</w:t>
            </w:r>
            <w:r w:rsidR="00E75101">
              <w:rPr>
                <w:noProof/>
                <w:webHidden/>
              </w:rPr>
              <w:tab/>
            </w:r>
            <w:r w:rsidR="00E75101">
              <w:rPr>
                <w:noProof/>
                <w:webHidden/>
              </w:rPr>
              <w:fldChar w:fldCharType="begin"/>
            </w:r>
            <w:r w:rsidR="00E75101">
              <w:rPr>
                <w:noProof/>
                <w:webHidden/>
              </w:rPr>
              <w:instrText xml:space="preserve"> PAGEREF _Toc511925753 \h </w:instrText>
            </w:r>
            <w:r w:rsidR="00E75101">
              <w:rPr>
                <w:noProof/>
                <w:webHidden/>
              </w:rPr>
            </w:r>
            <w:r w:rsidR="00E75101">
              <w:rPr>
                <w:noProof/>
                <w:webHidden/>
              </w:rPr>
              <w:fldChar w:fldCharType="separate"/>
            </w:r>
            <w:r w:rsidR="00E75101">
              <w:rPr>
                <w:noProof/>
                <w:webHidden/>
              </w:rPr>
              <w:t>9</w:t>
            </w:r>
            <w:r w:rsidR="00E75101">
              <w:rPr>
                <w:noProof/>
                <w:webHidden/>
              </w:rPr>
              <w:fldChar w:fldCharType="end"/>
            </w:r>
          </w:hyperlink>
        </w:p>
        <w:p w14:paraId="4F23D9F2" w14:textId="77777777" w:rsidR="00E75101" w:rsidRDefault="002A2841">
          <w:pPr>
            <w:pStyle w:val="TOC1"/>
            <w:tabs>
              <w:tab w:val="right" w:leader="dot" w:pos="9350"/>
            </w:tabs>
            <w:rPr>
              <w:noProof/>
            </w:rPr>
          </w:pPr>
          <w:hyperlink w:anchor="_Toc511925754" w:history="1">
            <w:r w:rsidR="00E75101" w:rsidRPr="00A23F59">
              <w:rPr>
                <w:rStyle w:val="Hyperlink"/>
                <w:noProof/>
              </w:rPr>
              <w:t>Inspect Results</w:t>
            </w:r>
            <w:r w:rsidR="00E75101">
              <w:rPr>
                <w:noProof/>
                <w:webHidden/>
              </w:rPr>
              <w:tab/>
            </w:r>
            <w:r w:rsidR="00E75101">
              <w:rPr>
                <w:noProof/>
                <w:webHidden/>
              </w:rPr>
              <w:fldChar w:fldCharType="begin"/>
            </w:r>
            <w:r w:rsidR="00E75101">
              <w:rPr>
                <w:noProof/>
                <w:webHidden/>
              </w:rPr>
              <w:instrText xml:space="preserve"> PAGEREF _Toc511925754 \h </w:instrText>
            </w:r>
            <w:r w:rsidR="00E75101">
              <w:rPr>
                <w:noProof/>
                <w:webHidden/>
              </w:rPr>
            </w:r>
            <w:r w:rsidR="00E75101">
              <w:rPr>
                <w:noProof/>
                <w:webHidden/>
              </w:rPr>
              <w:fldChar w:fldCharType="separate"/>
            </w:r>
            <w:r w:rsidR="00E75101">
              <w:rPr>
                <w:noProof/>
                <w:webHidden/>
              </w:rPr>
              <w:t>9</w:t>
            </w:r>
            <w:r w:rsidR="00E75101">
              <w:rPr>
                <w:noProof/>
                <w:webHidden/>
              </w:rPr>
              <w:fldChar w:fldCharType="end"/>
            </w:r>
          </w:hyperlink>
        </w:p>
        <w:p w14:paraId="2D6CFAD9" w14:textId="77777777" w:rsidR="00E75101" w:rsidRDefault="002A2841">
          <w:pPr>
            <w:pStyle w:val="TOC2"/>
            <w:tabs>
              <w:tab w:val="right" w:leader="dot" w:pos="9350"/>
            </w:tabs>
            <w:rPr>
              <w:noProof/>
            </w:rPr>
          </w:pPr>
          <w:hyperlink w:anchor="_Toc511925755" w:history="1">
            <w:r w:rsidR="00E75101" w:rsidRPr="00A23F59">
              <w:rPr>
                <w:rStyle w:val="Hyperlink"/>
                <w:noProof/>
              </w:rPr>
              <w:t>Graph of Top Pathways</w:t>
            </w:r>
            <w:r w:rsidR="00E75101">
              <w:rPr>
                <w:noProof/>
                <w:webHidden/>
              </w:rPr>
              <w:tab/>
            </w:r>
            <w:r w:rsidR="00E75101">
              <w:rPr>
                <w:noProof/>
                <w:webHidden/>
              </w:rPr>
              <w:fldChar w:fldCharType="begin"/>
            </w:r>
            <w:r w:rsidR="00E75101">
              <w:rPr>
                <w:noProof/>
                <w:webHidden/>
              </w:rPr>
              <w:instrText xml:space="preserve"> PAGEREF _Toc511925755 \h </w:instrText>
            </w:r>
            <w:r w:rsidR="00E75101">
              <w:rPr>
                <w:noProof/>
                <w:webHidden/>
              </w:rPr>
            </w:r>
            <w:r w:rsidR="00E75101">
              <w:rPr>
                <w:noProof/>
                <w:webHidden/>
              </w:rPr>
              <w:fldChar w:fldCharType="separate"/>
            </w:r>
            <w:r w:rsidR="00E75101">
              <w:rPr>
                <w:noProof/>
                <w:webHidden/>
              </w:rPr>
              <w:t>10</w:t>
            </w:r>
            <w:r w:rsidR="00E75101">
              <w:rPr>
                <w:noProof/>
                <w:webHidden/>
              </w:rPr>
              <w:fldChar w:fldCharType="end"/>
            </w:r>
          </w:hyperlink>
        </w:p>
        <w:p w14:paraId="48E019D1" w14:textId="77777777" w:rsidR="00E75101" w:rsidRDefault="002A2841">
          <w:pPr>
            <w:pStyle w:val="TOC2"/>
            <w:tabs>
              <w:tab w:val="right" w:leader="dot" w:pos="9350"/>
            </w:tabs>
            <w:rPr>
              <w:noProof/>
            </w:rPr>
          </w:pPr>
          <w:hyperlink w:anchor="_Toc511925756" w:history="1">
            <w:r w:rsidR="00E75101" w:rsidRPr="00A23F59">
              <w:rPr>
                <w:rStyle w:val="Hyperlink"/>
                <w:noProof/>
              </w:rPr>
              <w:t>Extract Genes from the Top Pathways</w:t>
            </w:r>
            <w:r w:rsidR="00E75101">
              <w:rPr>
                <w:noProof/>
                <w:webHidden/>
              </w:rPr>
              <w:tab/>
            </w:r>
            <w:r w:rsidR="00E75101">
              <w:rPr>
                <w:noProof/>
                <w:webHidden/>
              </w:rPr>
              <w:fldChar w:fldCharType="begin"/>
            </w:r>
            <w:r w:rsidR="00E75101">
              <w:rPr>
                <w:noProof/>
                <w:webHidden/>
              </w:rPr>
              <w:instrText xml:space="preserve"> PAGEREF _Toc511925756 \h </w:instrText>
            </w:r>
            <w:r w:rsidR="00E75101">
              <w:rPr>
                <w:noProof/>
                <w:webHidden/>
              </w:rPr>
            </w:r>
            <w:r w:rsidR="00E75101">
              <w:rPr>
                <w:noProof/>
                <w:webHidden/>
              </w:rPr>
              <w:fldChar w:fldCharType="separate"/>
            </w:r>
            <w:r w:rsidR="00E75101">
              <w:rPr>
                <w:noProof/>
                <w:webHidden/>
              </w:rPr>
              <w:t>11</w:t>
            </w:r>
            <w:r w:rsidR="00E75101">
              <w:rPr>
                <w:noProof/>
                <w:webHidden/>
              </w:rPr>
              <w:fldChar w:fldCharType="end"/>
            </w:r>
          </w:hyperlink>
        </w:p>
        <w:p w14:paraId="584B4F99" w14:textId="77777777" w:rsidR="00E75101" w:rsidRDefault="002A2841">
          <w:pPr>
            <w:pStyle w:val="TOC1"/>
            <w:tabs>
              <w:tab w:val="right" w:leader="dot" w:pos="9350"/>
            </w:tabs>
            <w:rPr>
              <w:noProof/>
            </w:rPr>
          </w:pPr>
          <w:hyperlink w:anchor="_Toc511925757" w:history="1">
            <w:r w:rsidR="00E75101" w:rsidRPr="00A23F59">
              <w:rPr>
                <w:rStyle w:val="Hyperlink"/>
                <w:noProof/>
              </w:rPr>
              <w:t>Review</w:t>
            </w:r>
            <w:r w:rsidR="00E75101">
              <w:rPr>
                <w:noProof/>
                <w:webHidden/>
              </w:rPr>
              <w:tab/>
            </w:r>
            <w:r w:rsidR="00E75101">
              <w:rPr>
                <w:noProof/>
                <w:webHidden/>
              </w:rPr>
              <w:fldChar w:fldCharType="begin"/>
            </w:r>
            <w:r w:rsidR="00E75101">
              <w:rPr>
                <w:noProof/>
                <w:webHidden/>
              </w:rPr>
              <w:instrText xml:space="preserve"> PAGEREF _Toc511925757 \h </w:instrText>
            </w:r>
            <w:r w:rsidR="00E75101">
              <w:rPr>
                <w:noProof/>
                <w:webHidden/>
              </w:rPr>
            </w:r>
            <w:r w:rsidR="00E75101">
              <w:rPr>
                <w:noProof/>
                <w:webHidden/>
              </w:rPr>
              <w:fldChar w:fldCharType="separate"/>
            </w:r>
            <w:r w:rsidR="00E75101">
              <w:rPr>
                <w:noProof/>
                <w:webHidden/>
              </w:rPr>
              <w:t>12</w:t>
            </w:r>
            <w:r w:rsidR="00E75101">
              <w:rPr>
                <w:noProof/>
                <w:webHidden/>
              </w:rPr>
              <w:fldChar w:fldCharType="end"/>
            </w:r>
          </w:hyperlink>
        </w:p>
        <w:p w14:paraId="5C399744" w14:textId="77777777" w:rsidR="000F0C75" w:rsidRDefault="001C168A">
          <w:r>
            <w:fldChar w:fldCharType="end"/>
          </w:r>
        </w:p>
      </w:sdtContent>
    </w:sdt>
    <w:p w14:paraId="286D011E" w14:textId="77777777" w:rsidR="000F0C75" w:rsidRDefault="001C168A">
      <w:pPr>
        <w:pStyle w:val="Heading1"/>
      </w:pPr>
      <w:bookmarkStart w:id="1" w:name="overview"/>
      <w:bookmarkStart w:id="2" w:name="_Toc511925741"/>
      <w:bookmarkEnd w:id="1"/>
      <w:r>
        <w:t>Overview</w:t>
      </w:r>
      <w:bookmarkEnd w:id="2"/>
    </w:p>
    <w:p w14:paraId="78D0A793" w14:textId="77777777" w:rsidR="000F0C75" w:rsidRDefault="001C168A">
      <w:pPr>
        <w:pStyle w:val="FirstParagraph"/>
      </w:pPr>
      <w:r>
        <w:t xml:space="preserve">This guide will serve as a brief introduction to pathway significance testing with the </w:t>
      </w:r>
      <w:r>
        <w:rPr>
          <w:rStyle w:val="VerbatimChar"/>
        </w:rPr>
        <w:t>pathwayPCA</w:t>
      </w:r>
      <w:r>
        <w:t xml:space="preserve"> package. We will discuss four steps. For detailed discussion of these four steps, see the appropriate vignettes. This vignette is the introduction and overview chapter in the “Pathway Significance Testing with </w:t>
      </w:r>
      <w:r>
        <w:rPr>
          <w:rStyle w:val="VerbatimChar"/>
        </w:rPr>
        <w:t>pathwayPCA</w:t>
      </w:r>
      <w:r>
        <w:t>” workflow.</w:t>
      </w:r>
    </w:p>
    <w:p w14:paraId="77B99DC6" w14:textId="77777777" w:rsidR="000F0C75" w:rsidRDefault="001C168A">
      <w:pPr>
        <w:pStyle w:val="Compact"/>
        <w:numPr>
          <w:ilvl w:val="0"/>
          <w:numId w:val="3"/>
        </w:numPr>
      </w:pPr>
      <w:r>
        <w:t>Download Packages</w:t>
      </w:r>
    </w:p>
    <w:p w14:paraId="26E69A03" w14:textId="77777777" w:rsidR="000F0C75" w:rsidRDefault="001C168A">
      <w:pPr>
        <w:pStyle w:val="Compact"/>
        <w:numPr>
          <w:ilvl w:val="0"/>
          <w:numId w:val="3"/>
        </w:numPr>
      </w:pPr>
      <w:r>
        <w:t>Import Data (</w:t>
      </w:r>
      <w:hyperlink r:id="rId7">
        <w:r>
          <w:rPr>
            <w:rStyle w:val="Hyperlink"/>
            <w:i/>
          </w:rPr>
          <w:t>vignette</w:t>
        </w:r>
      </w:hyperlink>
      <w:r>
        <w:t>)</w:t>
      </w:r>
    </w:p>
    <w:p w14:paraId="77AF19E9" w14:textId="77777777" w:rsidR="000F0C75" w:rsidRDefault="001C168A">
      <w:pPr>
        <w:pStyle w:val="Compact"/>
        <w:numPr>
          <w:ilvl w:val="0"/>
          <w:numId w:val="3"/>
        </w:numPr>
      </w:pPr>
      <w:r>
        <w:t xml:space="preserve">Create </w:t>
      </w:r>
      <w:r>
        <w:rPr>
          <w:rStyle w:val="VerbatimChar"/>
        </w:rPr>
        <w:t>Omics</w:t>
      </w:r>
      <w:r>
        <w:t xml:space="preserve"> Data Object (</w:t>
      </w:r>
      <w:hyperlink r:id="rId8">
        <w:r>
          <w:rPr>
            <w:rStyle w:val="Hyperlink"/>
            <w:i/>
          </w:rPr>
          <w:t>vignette</w:t>
        </w:r>
      </w:hyperlink>
      <w:r>
        <w:t>)</w:t>
      </w:r>
    </w:p>
    <w:p w14:paraId="13820206" w14:textId="77777777" w:rsidR="000F0C75" w:rsidRDefault="001C168A">
      <w:pPr>
        <w:pStyle w:val="Compact"/>
        <w:numPr>
          <w:ilvl w:val="0"/>
          <w:numId w:val="3"/>
        </w:numPr>
      </w:pPr>
      <w:r>
        <w:lastRenderedPageBreak/>
        <w:t>Test Pathway Significance (</w:t>
      </w:r>
      <w:hyperlink r:id="rId9">
        <w:r>
          <w:rPr>
            <w:rStyle w:val="Hyperlink"/>
            <w:i/>
          </w:rPr>
          <w:t>vignette</w:t>
        </w:r>
      </w:hyperlink>
      <w:r>
        <w:t>)</w:t>
      </w:r>
    </w:p>
    <w:p w14:paraId="7D9455C0" w14:textId="77777777" w:rsidR="000F0C75" w:rsidRDefault="001C168A">
      <w:pPr>
        <w:pStyle w:val="Compact"/>
        <w:numPr>
          <w:ilvl w:val="0"/>
          <w:numId w:val="3"/>
        </w:numPr>
      </w:pPr>
      <w:r>
        <w:t>Inspect Results</w:t>
      </w:r>
    </w:p>
    <w:p w14:paraId="3EAAA215" w14:textId="77777777" w:rsidR="000F0C75" w:rsidRDefault="001C168A">
      <w:pPr>
        <w:pStyle w:val="FirstParagraph"/>
      </w:pPr>
      <w:r>
        <w:t xml:space="preserve">Before we get started, you need the </w:t>
      </w:r>
      <w:r>
        <w:rPr>
          <w:rStyle w:val="VerbatimChar"/>
        </w:rPr>
        <w:t>pathwayPCA</w:t>
      </w:r>
      <w:r>
        <w:t xml:space="preserve"> package to run your analysis. Because we are currently in the development phase for Bioconductor, you can install this package from GitHub. Also, if you want your analysis to be performed with parallel computing, you will need a package to help you. We recommend the </w:t>
      </w:r>
      <w:r>
        <w:rPr>
          <w:rStyle w:val="VerbatimChar"/>
        </w:rPr>
        <w:t>parallel</w:t>
      </w:r>
      <w:r>
        <w:t xml:space="preserve"> package. We also recommend the </w:t>
      </w:r>
      <w:r>
        <w:rPr>
          <w:rStyle w:val="VerbatimChar"/>
        </w:rPr>
        <w:t>tidyverse</w:t>
      </w:r>
      <w:r>
        <w:t xml:space="preserve"> package to help you run some of the examples in these vignettes (while the </w:t>
      </w:r>
      <w:r>
        <w:rPr>
          <w:rStyle w:val="VerbatimChar"/>
        </w:rPr>
        <w:t>tidyverse</w:t>
      </w:r>
      <w:r>
        <w:t xml:space="preserve"> package suite is required for many of the examples in the vignettes, it is not required for any of the functions in this package).</w:t>
      </w:r>
    </w:p>
    <w:p w14:paraId="3318D8DF" w14:textId="77777777" w:rsidR="000F0C75" w:rsidRDefault="001C168A">
      <w:pPr>
        <w:pStyle w:val="SourceCode"/>
      </w:pPr>
      <w:r>
        <w:rPr>
          <w:rStyle w:val="VerbatimChar"/>
        </w:rPr>
        <w:t>devtools::install_github("gabrielodom/pathwayPCA")</w:t>
      </w:r>
    </w:p>
    <w:p w14:paraId="5B44A34D" w14:textId="77777777" w:rsidR="000F0C75" w:rsidRDefault="001C168A">
      <w:pPr>
        <w:pStyle w:val="SourceCode"/>
      </w:pPr>
      <w:r>
        <w:rPr>
          <w:rStyle w:val="KeywordTok"/>
        </w:rPr>
        <w:t>library</w:t>
      </w:r>
      <w:r>
        <w:rPr>
          <w:rStyle w:val="NormalTok"/>
        </w:rPr>
        <w:t>(pathwayPCA)</w:t>
      </w:r>
      <w:r>
        <w:br/>
      </w:r>
      <w:r>
        <w:rPr>
          <w:rStyle w:val="KeywordTok"/>
        </w:rPr>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tibble  1.4.2     v dplyr   0.7.4</w:t>
      </w:r>
      <w:r>
        <w:br/>
      </w:r>
      <w:r>
        <w:rPr>
          <w:rStyle w:val="CommentTok"/>
        </w:rPr>
        <w:t>#&gt; v tidyr   0.8.0     v stringr 1.3.0</w:t>
      </w:r>
      <w:r>
        <w:br/>
      </w:r>
      <w:r>
        <w:rPr>
          <w:rStyle w:val="CommentTok"/>
        </w:rPr>
        <w:t>#&gt; v readr   1.1.1     v forcats 0.3.0</w:t>
      </w:r>
      <w:r>
        <w:br/>
      </w:r>
      <w:r>
        <w:rPr>
          <w:rStyle w:val="CommentTok"/>
        </w:rPr>
        <w:t>#&gt; -- Conflicts ---------------------------------------------------------------------------------------------------------------------- tidyverse_conflicts() --</w:t>
      </w:r>
      <w:r>
        <w:br/>
      </w:r>
      <w:r>
        <w:rPr>
          <w:rStyle w:val="CommentTok"/>
        </w:rPr>
        <w:t>#&gt; x dplyr::filter() masks stats::filter()</w:t>
      </w:r>
      <w:r>
        <w:br/>
      </w:r>
      <w:r>
        <w:rPr>
          <w:rStyle w:val="CommentTok"/>
        </w:rPr>
        <w:t>#&gt; x dplyr::lag()    masks stats::lag()</w:t>
      </w:r>
      <w:r>
        <w:br/>
      </w:r>
      <w:r>
        <w:rPr>
          <w:rStyle w:val="KeywordTok"/>
        </w:rPr>
        <w:t>library</w:t>
      </w:r>
      <w:r>
        <w:rPr>
          <w:rStyle w:val="NormalTok"/>
        </w:rPr>
        <w:t>(parallel)</w:t>
      </w:r>
    </w:p>
    <w:p w14:paraId="733994F7" w14:textId="77777777" w:rsidR="000F0C75" w:rsidRDefault="002A2841">
      <w:r>
        <w:rPr>
          <w:noProof/>
        </w:rPr>
        <w:pict w14:anchorId="1766C011">
          <v:rect id="_x0000_i1029" alt="" style="width:468pt;height:.05pt;mso-width-percent:0;mso-height-percent:0;mso-width-percent:0;mso-height-percent:0" o:hralign="center" o:hrstd="t" o:hr="t"/>
        </w:pict>
      </w:r>
    </w:p>
    <w:p w14:paraId="0314B953" w14:textId="77777777" w:rsidR="000F0C75" w:rsidRDefault="000F0C75">
      <w:pPr>
        <w:pStyle w:val="FirstParagraph"/>
      </w:pPr>
    </w:p>
    <w:p w14:paraId="4D1666B7" w14:textId="77777777" w:rsidR="000F0C75" w:rsidRDefault="001C168A">
      <w:pPr>
        <w:pStyle w:val="Heading1"/>
      </w:pPr>
      <w:bookmarkStart w:id="3" w:name="import-data"/>
      <w:bookmarkStart w:id="4" w:name="_Toc511925742"/>
      <w:bookmarkEnd w:id="3"/>
      <w:commentRangeStart w:id="5"/>
      <w:r>
        <w:t>Import Data</w:t>
      </w:r>
      <w:bookmarkEnd w:id="4"/>
      <w:commentRangeEnd w:id="5"/>
      <w:r w:rsidR="00D27E4E">
        <w:rPr>
          <w:rStyle w:val="CommentReference"/>
          <w:rFonts w:asciiTheme="minorHAnsi" w:eastAsiaTheme="minorHAnsi" w:hAnsiTheme="minorHAnsi" w:cstheme="minorBidi"/>
          <w:b w:val="0"/>
          <w:bCs w:val="0"/>
          <w:color w:val="auto"/>
        </w:rPr>
        <w:commentReference w:id="5"/>
      </w:r>
    </w:p>
    <w:p w14:paraId="6F6F51D9" w14:textId="77777777" w:rsidR="000F0C75" w:rsidRDefault="001C168A">
      <w:pPr>
        <w:pStyle w:val="FirstParagraph"/>
      </w:pPr>
      <w:r>
        <w:t xml:space="preserve">This section is a quick overview of the material covered in the </w:t>
      </w:r>
      <w:hyperlink r:id="rId13">
        <w:r>
          <w:rPr>
            <w:rStyle w:val="Hyperlink"/>
          </w:rPr>
          <w:t>Import and Tidy Data</w:t>
        </w:r>
      </w:hyperlink>
      <w:r>
        <w:t xml:space="preserve"> vignette. We will cover three data import steps.</w:t>
      </w:r>
    </w:p>
    <w:p w14:paraId="1CA3DABC" w14:textId="77777777" w:rsidR="000F0C75" w:rsidRDefault="001C168A">
      <w:pPr>
        <w:pStyle w:val="Heading2"/>
      </w:pPr>
      <w:bookmarkStart w:id="6" w:name="import-.gmt-files"/>
      <w:bookmarkStart w:id="7" w:name="_Toc511925743"/>
      <w:bookmarkEnd w:id="6"/>
      <w:r>
        <w:t xml:space="preserve">Import </w:t>
      </w:r>
      <w:r>
        <w:rPr>
          <w:rStyle w:val="VerbatimChar"/>
        </w:rPr>
        <w:t>.gmt</w:t>
      </w:r>
      <w:r>
        <w:t xml:space="preserve"> Files</w:t>
      </w:r>
      <w:bookmarkEnd w:id="7"/>
    </w:p>
    <w:p w14:paraId="550B1D29" w14:textId="77777777" w:rsidR="000F0C75" w:rsidRDefault="00D27E4E">
      <w:pPr>
        <w:pStyle w:val="FirstParagraph"/>
      </w:pPr>
      <w:ins w:id="8" w:author="Wang, Lily" w:date="2018-04-22T11:14:00Z">
        <w:r>
          <w:t xml:space="preserve">The .gmt format is a commonly used </w:t>
        </w:r>
      </w:ins>
      <w:ins w:id="9" w:author="Wang, Lily" w:date="2018-04-22T11:15:00Z">
        <w:r>
          <w:t xml:space="preserve">file </w:t>
        </w:r>
      </w:ins>
      <w:ins w:id="10" w:author="Wang, Lily" w:date="2018-04-22T11:14:00Z">
        <w:r>
          <w:t xml:space="preserve">format for </w:t>
        </w:r>
      </w:ins>
      <w:ins w:id="11" w:author="Wang, Lily" w:date="2018-04-22T11:15:00Z">
        <w:r>
          <w:t xml:space="preserve">storing </w:t>
        </w:r>
      </w:ins>
      <w:ins w:id="12" w:author="Wang, Lily" w:date="2018-04-22T11:14:00Z">
        <w:r>
          <w:t>pathways</w:t>
        </w:r>
      </w:ins>
      <w:del w:id="13" w:author="Wang, Lily" w:date="2018-04-22T11:14:00Z">
        <w:r w:rsidR="001C168A" w:rsidDel="00D27E4E">
          <w:delText>GMT files are one form of gene set file officially recognized by the Gene Set Enrichment Analysis committee of the Broad Institute.</w:delText>
        </w:r>
      </w:del>
      <w:r w:rsidR="001C168A">
        <w:t xml:space="preserve"> </w:t>
      </w:r>
      <w:ins w:id="14" w:author="Wang, Lily" w:date="2018-04-22T11:15:00Z">
        <w:r>
          <w:t>information</w:t>
        </w:r>
      </w:ins>
      <w:ins w:id="15" w:author="Wang, Lily" w:date="2018-04-22T11:16:00Z">
        <w:r>
          <w:t xml:space="preserve"> </w:t>
        </w:r>
        <w:commentRangeStart w:id="16"/>
        <w:r>
          <w:t>(</w:t>
        </w:r>
        <w:r>
          <w:fldChar w:fldCharType="begin"/>
        </w:r>
        <w:r>
          <w:instrText xml:space="preserve"> HYPERLINK "</w:instrText>
        </w:r>
        <w:r w:rsidRPr="00D27E4E">
          <w:instrText>https://software.broadinstitute.org/cancer/software/gsea/wiki/index.php/Data_formats#GMT:_Gene_Matrix_Transposed_file_format_.28.2A.gmt.29</w:instrText>
        </w:r>
        <w:r>
          <w:instrText xml:space="preserve">" </w:instrText>
        </w:r>
        <w:r>
          <w:fldChar w:fldCharType="separate"/>
        </w:r>
        <w:r w:rsidRPr="00EA3D28">
          <w:rPr>
            <w:rStyle w:val="Hyperlink"/>
          </w:rPr>
          <w:t>https://software.broadinstitute.org/cancer/software/gsea/wiki/index.php/Data_formats#GMT:_Gene_Matrix_Transposed_file_format_.28.2A.gmt.29</w:t>
        </w:r>
        <w:r>
          <w:fldChar w:fldCharType="end"/>
        </w:r>
        <w:commentRangeEnd w:id="16"/>
        <w:r>
          <w:rPr>
            <w:rStyle w:val="CommentReference"/>
          </w:rPr>
          <w:commentReference w:id="16"/>
        </w:r>
        <w:r>
          <w:t xml:space="preserve">) </w:t>
        </w:r>
      </w:ins>
      <w:ins w:id="17" w:author="Wang, Lily" w:date="2018-04-22T11:15:00Z">
        <w:r>
          <w:t xml:space="preserve">. Gene sets in the </w:t>
        </w:r>
      </w:ins>
      <w:del w:id="18" w:author="Wang, Lily" w:date="2018-04-22T11:15:00Z">
        <w:r w:rsidR="001C168A" w:rsidDel="00D27E4E">
          <w:delText xml:space="preserve">These </w:delText>
        </w:r>
      </w:del>
      <w:r w:rsidR="001C168A">
        <w:t xml:space="preserve">Molecular Signatures Database (MSigDB) </w:t>
      </w:r>
      <w:del w:id="19" w:author="Wang, Lily" w:date="2018-04-22T11:15:00Z">
        <w:r w:rsidR="001C168A" w:rsidDel="00D27E4E">
          <w:delText xml:space="preserve">GMT files </w:delText>
        </w:r>
      </w:del>
      <w:r w:rsidR="001C168A">
        <w:t xml:space="preserve">can be downloaded from the </w:t>
      </w:r>
      <w:hyperlink r:id="rId14">
        <w:r w:rsidR="001C168A">
          <w:rPr>
            <w:rStyle w:val="Hyperlink"/>
          </w:rPr>
          <w:t>MSigDB Collections</w:t>
        </w:r>
      </w:hyperlink>
      <w:r w:rsidR="001C168A">
        <w:t xml:space="preserve"> page. Use the </w:t>
      </w:r>
      <w:r w:rsidR="001C168A">
        <w:rPr>
          <w:rStyle w:val="VerbatimChar"/>
        </w:rPr>
        <w:t>read_gmt</w:t>
      </w:r>
      <w:r w:rsidR="001C168A">
        <w:t xml:space="preserve"> function to import a </w:t>
      </w:r>
      <w:r w:rsidR="001C168A">
        <w:rPr>
          <w:rStyle w:val="VerbatimChar"/>
        </w:rPr>
        <w:t>.gmt</w:t>
      </w:r>
      <w:r w:rsidR="001C168A">
        <w:t xml:space="preserve"> file into R.</w:t>
      </w:r>
    </w:p>
    <w:p w14:paraId="266A96F2" w14:textId="77777777" w:rsidR="000F0C75" w:rsidRDefault="001C168A">
      <w:pPr>
        <w:pStyle w:val="SourceCode"/>
      </w:pPr>
      <w:commentRangeStart w:id="20"/>
      <w:r>
        <w:rPr>
          <w:rStyle w:val="NormalTok"/>
        </w:rPr>
        <w:t xml:space="preserve">gene_set_ls </w:t>
      </w:r>
      <w:commentRangeEnd w:id="20"/>
      <w:r w:rsidR="005E4A08">
        <w:rPr>
          <w:rStyle w:val="CommentReference"/>
        </w:rPr>
        <w:commentReference w:id="20"/>
      </w:r>
      <w:r>
        <w:rPr>
          <w:rStyle w:val="NormalTok"/>
        </w:rPr>
        <w:t>&lt;-</w:t>
      </w:r>
      <w:r>
        <w:rPr>
          <w:rStyle w:val="StringTok"/>
        </w:rPr>
        <w:t xml:space="preserve"> </w:t>
      </w:r>
      <w:r>
        <w:rPr>
          <w:rStyle w:val="KeywordTok"/>
        </w:rPr>
        <w:t>read_gmt</w:t>
      </w:r>
      <w:r>
        <w:rPr>
          <w:rStyle w:val="NormalTok"/>
        </w:rPr>
        <w:t>(</w:t>
      </w:r>
      <w:r>
        <w:rPr>
          <w:rStyle w:val="StringTok"/>
        </w:rPr>
        <w:t>"path_to_your_directory/your_file_name.gmt"</w:t>
      </w:r>
      <w:r>
        <w:rPr>
          <w:rStyle w:val="NormalTok"/>
        </w:rPr>
        <w:t>)</w:t>
      </w:r>
      <w:r>
        <w:br/>
      </w:r>
      <w:r>
        <w:rPr>
          <w:rStyle w:val="NormalTok"/>
        </w:rPr>
        <w:t>gene_set_ls</w:t>
      </w:r>
    </w:p>
    <w:p w14:paraId="622D8EB7" w14:textId="77777777" w:rsidR="000F0C75" w:rsidRDefault="001C168A">
      <w:pPr>
        <w:pStyle w:val="SourceCode"/>
      </w:pPr>
      <w:r>
        <w:rPr>
          <w:rStyle w:val="VerbatimChar"/>
        </w:rPr>
        <w:lastRenderedPageBreak/>
        <w:t xml:space="preserve">#&gt; Object with Class(es) 'pathwaySet', 'list' [package 'pathwayPCA'] with 3 elements: </w:t>
      </w:r>
      <w:r>
        <w:br/>
      </w:r>
      <w:r>
        <w:rPr>
          <w:rStyle w:val="VerbatimChar"/>
        </w:rPr>
        <w:t>#&gt;  $ pathways :List of 1329</w:t>
      </w:r>
      <w:r>
        <w:br/>
      </w:r>
      <w:r>
        <w:rPr>
          <w:rStyle w:val="VerbatimChar"/>
        </w:rPr>
        <w:t>#&gt;  $ TERMS    : chr [1:1329] "KEGG_GLYCOLYSIS_GLUCONEOGENESIS" ...</w:t>
      </w:r>
      <w:r>
        <w:br/>
      </w:r>
      <w:r>
        <w:rPr>
          <w:rStyle w:val="VerbatimChar"/>
        </w:rPr>
        <w:t xml:space="preserve">#&gt;  $ </w:t>
      </w:r>
      <w:commentRangeStart w:id="21"/>
      <w:r>
        <w:rPr>
          <w:rStyle w:val="VerbatimChar"/>
        </w:rPr>
        <w:t>GSEA_link</w:t>
      </w:r>
      <w:commentRangeEnd w:id="21"/>
      <w:r w:rsidR="004D45DD">
        <w:rPr>
          <w:rStyle w:val="CommentReference"/>
        </w:rPr>
        <w:commentReference w:id="21"/>
      </w:r>
      <w:r>
        <w:rPr>
          <w:rStyle w:val="VerbatimChar"/>
        </w:rPr>
        <w:t>: chr [1:1329] "http://www.broadinstitute.org/gsea/msigdb/cards/KEGG_GLYCOLYSIS_GLUCONEOGENESIS" ...</w:t>
      </w:r>
    </w:p>
    <w:p w14:paraId="08C8E34B" w14:textId="79EF1E01" w:rsidR="000F0C75" w:rsidRDefault="001C168A">
      <w:pPr>
        <w:pStyle w:val="FirstParagraph"/>
      </w:pPr>
      <w:commentRangeStart w:id="22"/>
      <w:r>
        <w:t xml:space="preserve">The imported </w:t>
      </w:r>
      <w:r>
        <w:rPr>
          <w:rStyle w:val="VerbatimChar"/>
        </w:rPr>
        <w:t>.gmt</w:t>
      </w:r>
      <w:r>
        <w:t xml:space="preserve"> file is stored as a </w:t>
      </w:r>
      <w:r>
        <w:rPr>
          <w:rStyle w:val="VerbatimChar"/>
        </w:rPr>
        <w:t>pathwaySet</w:t>
      </w:r>
      <w:r>
        <w:t xml:space="preserve"> list object. This list contains the names of the pathways (</w:t>
      </w:r>
      <w:r>
        <w:rPr>
          <w:rStyle w:val="VerbatimChar"/>
        </w:rPr>
        <w:t>TERMS</w:t>
      </w:r>
      <w:r>
        <w:t>), the hyperlink to the pathway description card on the GSEA website (</w:t>
      </w:r>
      <w:r>
        <w:rPr>
          <w:rStyle w:val="VerbatimChar"/>
        </w:rPr>
        <w:t>GSEA_link</w:t>
      </w:r>
      <w:r>
        <w:t xml:space="preserve">), and a </w:t>
      </w:r>
      <w:commentRangeStart w:id="23"/>
      <w:r>
        <w:t xml:space="preserve">list of </w:t>
      </w:r>
      <w:ins w:id="24" w:author="Wang, Lily [2]" w:date="2018-04-22T16:14:00Z">
        <w:r w:rsidR="004D45DD">
          <w:t xml:space="preserve">names of </w:t>
        </w:r>
      </w:ins>
      <w:r>
        <w:t xml:space="preserve">all the pathway sets </w:t>
      </w:r>
      <w:commentRangeEnd w:id="23"/>
      <w:r w:rsidR="00D06867">
        <w:rPr>
          <w:rStyle w:val="CommentReference"/>
        </w:rPr>
        <w:commentReference w:id="23"/>
      </w:r>
      <w:r>
        <w:t>(</w:t>
      </w:r>
      <w:r>
        <w:rPr>
          <w:rStyle w:val="VerbatimChar"/>
        </w:rPr>
        <w:t>pathways</w:t>
      </w:r>
      <w:r>
        <w:t>).</w:t>
      </w:r>
      <w:commentRangeEnd w:id="22"/>
      <w:r w:rsidR="000B19B3">
        <w:rPr>
          <w:rStyle w:val="CommentReference"/>
        </w:rPr>
        <w:commentReference w:id="22"/>
      </w:r>
    </w:p>
    <w:p w14:paraId="1DC45B70" w14:textId="77777777" w:rsidR="000F0C75" w:rsidRDefault="001C168A">
      <w:pPr>
        <w:pStyle w:val="Heading2"/>
      </w:pPr>
      <w:bookmarkStart w:id="25" w:name="import-and-tidy-assay-data"/>
      <w:bookmarkStart w:id="26" w:name="_Toc511925744"/>
      <w:bookmarkEnd w:id="25"/>
      <w:r>
        <w:t>Import and Tidy Assay Data</w:t>
      </w:r>
      <w:bookmarkEnd w:id="26"/>
    </w:p>
    <w:p w14:paraId="10F48B17" w14:textId="23B91B9E" w:rsidR="000F0C75" w:rsidRDefault="001C168A">
      <w:pPr>
        <w:pStyle w:val="FirstParagraph"/>
      </w:pPr>
      <w:r>
        <w:t>We assume that the assay data (</w:t>
      </w:r>
      <w:del w:id="27" w:author="Wang, Lily [2]" w:date="2018-04-22T16:15:00Z">
        <w:r w:rsidDel="004D45DD">
          <w:delText>be it geno</w:delText>
        </w:r>
      </w:del>
      <w:ins w:id="28" w:author="Wang, Lily [2]" w:date="2018-04-22T16:15:00Z">
        <w:r w:rsidR="004D45DD">
          <w:t xml:space="preserve">e.g. </w:t>
        </w:r>
      </w:ins>
      <w:del w:id="29" w:author="Wang, Lily [2]" w:date="2018-04-22T16:15:00Z">
        <w:r w:rsidDel="004D45DD">
          <w:delText xml:space="preserve">mic, proteomic, metabolomic, lipidomic, or </w:delText>
        </w:r>
      </w:del>
      <w:r>
        <w:t xml:space="preserve">transcriptomic </w:t>
      </w:r>
      <w:commentRangeStart w:id="30"/>
      <w:r>
        <w:t>data</w:t>
      </w:r>
      <w:commentRangeEnd w:id="30"/>
      <w:r w:rsidR="004D45DD">
        <w:rPr>
          <w:rStyle w:val="CommentReference"/>
        </w:rPr>
        <w:commentReference w:id="30"/>
      </w:r>
      <w:r>
        <w:t>) is either in an Excel file or flat text file. For example, your data may look like this:</w:t>
      </w:r>
    </w:p>
    <w:p w14:paraId="1088BC10" w14:textId="77777777" w:rsidR="000F0C75" w:rsidRDefault="001C168A">
      <w:pPr>
        <w:pStyle w:val="Figure"/>
      </w:pPr>
      <w:r>
        <w:rPr>
          <w:noProof/>
        </w:rPr>
        <w:drawing>
          <wp:inline distT="0" distB="0" distL="0" distR="0" wp14:anchorId="5BE30592" wp14:editId="2F59912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5"/>
                    <a:stretch>
                      <a:fillRect/>
                    </a:stretch>
                  </pic:blipFill>
                  <pic:spPr bwMode="auto">
                    <a:xfrm>
                      <a:off x="0" y="0"/>
                      <a:ext cx="5334000" cy="2895378"/>
                    </a:xfrm>
                    <a:prstGeom prst="rect">
                      <a:avLst/>
                    </a:prstGeom>
                    <a:noFill/>
                    <a:ln w="9525">
                      <a:noFill/>
                      <a:headEnd/>
                      <a:tailEnd/>
                    </a:ln>
                  </pic:spPr>
                </pic:pic>
              </a:graphicData>
            </a:graphic>
          </wp:inline>
        </w:drawing>
      </w:r>
    </w:p>
    <w:p w14:paraId="68A368F5" w14:textId="764A2A2B" w:rsidR="000F0C75" w:rsidRDefault="001C168A">
      <w:pPr>
        <w:pStyle w:val="FirstParagraph"/>
      </w:pPr>
      <w:r>
        <w:t xml:space="preserve">In this data set, the columns are individual </w:t>
      </w:r>
      <w:commentRangeStart w:id="31"/>
      <w:r>
        <w:t>samples</w:t>
      </w:r>
      <w:commentRangeEnd w:id="31"/>
      <w:r w:rsidR="004D45DD">
        <w:rPr>
          <w:rStyle w:val="CommentReference"/>
        </w:rPr>
        <w:commentReference w:id="31"/>
      </w:r>
      <w:del w:id="32" w:author="Wang, Lily [2]" w:date="2018-04-22T16:18:00Z">
        <w:r w:rsidDel="004D45DD">
          <w:delText>, patients, tumors, cell lines, etc</w:delText>
        </w:r>
      </w:del>
      <w:r>
        <w:t xml:space="preserve">. The </w:t>
      </w:r>
      <w:ins w:id="33" w:author="Wang, Lily [2]" w:date="2018-04-22T16:19:00Z">
        <w:r w:rsidR="004D45DD">
          <w:t xml:space="preserve">values </w:t>
        </w:r>
      </w:ins>
      <w:del w:id="34" w:author="Wang, Lily [2]" w:date="2018-04-22T16:19:00Z">
        <w:r w:rsidDel="004D45DD">
          <w:delText xml:space="preserve">rows </w:delText>
        </w:r>
      </w:del>
      <w:r>
        <w:t>are the -Omic expression measure</w:t>
      </w:r>
      <w:ins w:id="35" w:author="Wang, Lily [2]" w:date="2018-04-22T16:19:00Z">
        <w:r w:rsidR="004D45DD">
          <w:t>ment</w:t>
        </w:r>
      </w:ins>
      <w:r>
        <w:t>s</w:t>
      </w:r>
      <w:ins w:id="36" w:author="Wang, Lily [2]" w:date="2018-04-22T16:20:00Z">
        <w:r w:rsidR="004D45DD">
          <w:t xml:space="preserve"> for genes in each row</w:t>
        </w:r>
      </w:ins>
      <w:r>
        <w:t xml:space="preserve">. Use the </w:t>
      </w:r>
      <w:r>
        <w:rPr>
          <w:rStyle w:val="VerbatimChar"/>
        </w:rPr>
        <w:t>read_csv</w:t>
      </w:r>
      <w:r>
        <w:t xml:space="preserve"> function from the </w:t>
      </w:r>
      <w:r>
        <w:rPr>
          <w:rStyle w:val="VerbatimChar"/>
        </w:rPr>
        <w:t>readr</w:t>
      </w:r>
      <w:r>
        <w:t xml:space="preserve"> package to import </w:t>
      </w:r>
      <w:r>
        <w:rPr>
          <w:rStyle w:val="VerbatimChar"/>
        </w:rPr>
        <w:t>.csv</w:t>
      </w:r>
      <w:r>
        <w:t xml:space="preserve"> files and the like. If your data has samples in the columns and -omic feature measurements in the rows</w:t>
      </w:r>
      <w:ins w:id="37" w:author="Wang, Lily [2]" w:date="2018-04-22T16:22:00Z">
        <w:r w:rsidR="00C4776A">
          <w:t xml:space="preserve"> like the above dataset</w:t>
        </w:r>
      </w:ins>
      <w:r>
        <w:t xml:space="preserve">, you’ll need to “tidy” the imported assay with the </w:t>
      </w:r>
      <w:r>
        <w:rPr>
          <w:rStyle w:val="VerbatimChar"/>
        </w:rPr>
        <w:t>transpose_assay</w:t>
      </w:r>
      <w:r>
        <w:t xml:space="preserve"> function</w:t>
      </w:r>
      <w:ins w:id="38" w:author="Wang, Lily [2]" w:date="2018-04-22T16:22:00Z">
        <w:r w:rsidR="00C4776A">
          <w:t xml:space="preserve"> before performing pathway analysis</w:t>
        </w:r>
      </w:ins>
      <w:r>
        <w:t>.</w:t>
      </w:r>
    </w:p>
    <w:p w14:paraId="5FFE7337" w14:textId="77777777" w:rsidR="000F0C75" w:rsidRDefault="001C168A">
      <w:pPr>
        <w:pStyle w:val="SourceCode"/>
      </w:pPr>
      <w:commentRangeStart w:id="39"/>
      <w:r>
        <w:rPr>
          <w:rStyle w:val="NormalTok"/>
        </w:rPr>
        <w:t>assay_df &lt;-</w:t>
      </w:r>
      <w:r>
        <w:rPr>
          <w:rStyle w:val="StringTok"/>
        </w:rPr>
        <w:t xml:space="preserve"> </w:t>
      </w:r>
      <w:r>
        <w:rPr>
          <w:rStyle w:val="KeywordTok"/>
        </w:rPr>
        <w:t>read_csv</w:t>
      </w:r>
      <w:commentRangeEnd w:id="39"/>
      <w:r w:rsidR="00C4776A">
        <w:rPr>
          <w:rStyle w:val="CommentReference"/>
        </w:rPr>
        <w:commentReference w:id="39"/>
      </w:r>
      <w:r>
        <w:rPr>
          <w:rStyle w:val="NormalTok"/>
        </w:rPr>
        <w:t>(</w:t>
      </w:r>
      <w:r>
        <w:rPr>
          <w:rStyle w:val="StringTok"/>
        </w:rPr>
        <w:t>"path_to_your_directory/your_assay.csv"</w:t>
      </w:r>
      <w:r>
        <w:rPr>
          <w:rStyle w:val="NormalTok"/>
        </w:rPr>
        <w:t>)</w:t>
      </w:r>
      <w:r>
        <w:br/>
      </w:r>
      <w:r>
        <w:rPr>
          <w:rStyle w:val="NormalTok"/>
        </w:rPr>
        <w:t>assayT_df &lt;-</w:t>
      </w:r>
      <w:r>
        <w:rPr>
          <w:rStyle w:val="StringTok"/>
        </w:rPr>
        <w:t xml:space="preserve"> </w:t>
      </w:r>
      <w:r>
        <w:rPr>
          <w:rStyle w:val="KeywordTok"/>
        </w:rPr>
        <w:t>transpose_assay</w:t>
      </w:r>
      <w:r>
        <w:rPr>
          <w:rStyle w:val="NormalTok"/>
        </w:rPr>
        <w:t>(assay_df)</w:t>
      </w:r>
      <w:r>
        <w:br/>
      </w:r>
      <w:r>
        <w:rPr>
          <w:rStyle w:val="NormalTok"/>
        </w:rPr>
        <w:t>assayT_df</w:t>
      </w:r>
    </w:p>
    <w:p w14:paraId="3F96FA9E" w14:textId="77777777" w:rsidR="000F0C75" w:rsidRDefault="001C168A">
      <w:pPr>
        <w:pStyle w:val="SourceCode"/>
      </w:pPr>
      <w:commentRangeStart w:id="40"/>
      <w:r>
        <w:rPr>
          <w:rStyle w:val="VerbatimChar"/>
        </w:rPr>
        <w:t>#&gt; Warning: Missing column names filled in: 'X1' [1]</w:t>
      </w:r>
      <w:r>
        <w:br/>
      </w:r>
      <w:r>
        <w:rPr>
          <w:rStyle w:val="VerbatimChar"/>
        </w:rPr>
        <w:t>#&gt; Parsed with column specification:</w:t>
      </w:r>
      <w:r>
        <w:br/>
      </w:r>
      <w:r>
        <w:rPr>
          <w:rStyle w:val="VerbatimChar"/>
        </w:rPr>
        <w:t>#&gt; cols(</w:t>
      </w:r>
      <w:r>
        <w:br/>
      </w:r>
      <w:r>
        <w:rPr>
          <w:rStyle w:val="VerbatimChar"/>
        </w:rPr>
        <w:t>#&gt;   .default = col_double(),</w:t>
      </w:r>
      <w:r>
        <w:br/>
      </w:r>
      <w:r>
        <w:rPr>
          <w:rStyle w:val="VerbatimChar"/>
        </w:rPr>
        <w:t>#&gt;   X1 = col_character()</w:t>
      </w:r>
      <w:r>
        <w:br/>
      </w:r>
      <w:commentRangeEnd w:id="40"/>
      <w:r w:rsidR="00C4776A">
        <w:rPr>
          <w:rStyle w:val="CommentReference"/>
        </w:rPr>
        <w:lastRenderedPageBreak/>
        <w:commentReference w:id="40"/>
      </w:r>
      <w:r>
        <w:rPr>
          <w:rStyle w:val="VerbatimChar"/>
        </w:rPr>
        <w:t>#&gt; )</w:t>
      </w:r>
      <w:r>
        <w:br/>
      </w:r>
      <w:r>
        <w:rPr>
          <w:rStyle w:val="VerbatimChar"/>
        </w:rPr>
        <w:t>#&gt; See spec(...) for full column specifications.</w:t>
      </w:r>
      <w:r>
        <w:br/>
      </w:r>
      <w:r>
        <w:rPr>
          <w:rStyle w:val="VerbatimChar"/>
        </w:rPr>
        <w:t>#&gt; # A tibble: 36 x 18</w:t>
      </w:r>
      <w:r>
        <w:br/>
      </w:r>
      <w:r>
        <w:rPr>
          <w:rStyle w:val="VerbatimChar"/>
        </w:rPr>
        <w:t>#&gt;    Sample    SOAT1   LSS  SQLE   EBP CYP51A1 DHCR7 CYP27B1 DHCR24 HSD17B7</w:t>
      </w:r>
      <w:r>
        <w:br/>
      </w:r>
      <w:r>
        <w:rPr>
          <w:rStyle w:val="VerbatimChar"/>
        </w:rPr>
        <w:t>#&gt;    &lt;chr&gt;     &lt;dbl&gt; &lt;dbl&gt; &lt;dbl&gt; &lt;dbl&gt;   &lt;dbl&gt; &lt;dbl&gt;   &lt;dbl&gt;  &lt;dbl&gt;   &lt;dbl&gt;</w:t>
      </w:r>
      <w:r>
        <w:br/>
      </w:r>
      <w:r>
        <w:rPr>
          <w:rStyle w:val="VerbatimChar"/>
        </w:rPr>
        <w:t>#&gt;  1 T21101311  5.37  9.77  7.74  4.68    8.27  8.32    6.78   4.70    7.63</w:t>
      </w:r>
      <w:r>
        <w:br/>
      </w:r>
      <w:r>
        <w:rPr>
          <w:rStyle w:val="VerbatimChar"/>
        </w:rPr>
        <w:t>#&gt;  2 T21101312  5.52  9.78  8.06  5.12    8.21  8.33    6.47   5.06    7.63</w:t>
      </w:r>
      <w:r>
        <w:br/>
      </w:r>
      <w:r>
        <w:rPr>
          <w:rStyle w:val="VerbatimChar"/>
        </w:rPr>
        <w:t>#&gt;  3 T21101313  5.89  8.11  7.00  5.78    8.20  8.39    6.57   4.89    8.15</w:t>
      </w:r>
      <w:r>
        <w:br/>
      </w:r>
      <w:r>
        <w:rPr>
          <w:rStyle w:val="VerbatimChar"/>
        </w:rPr>
        <w:t>#&gt;  4 T21101314  5.62  8.67  8.59  5.64    8.07  8.64    6.47   4.98    8.13</w:t>
      </w:r>
      <w:r>
        <w:br/>
      </w:r>
      <w:r>
        <w:rPr>
          <w:rStyle w:val="VerbatimChar"/>
        </w:rPr>
        <w:t>#&gt;  5 T21101315  5.49  9.83  8.13  5.73    9.38  8.15    6.43   5.03    7.70</w:t>
      </w:r>
      <w:r>
        <w:br/>
      </w:r>
      <w:r>
        <w:rPr>
          <w:rStyle w:val="VerbatimChar"/>
        </w:rPr>
        <w:t>#&gt;  6 T21101316  5.58  9.85  8.55  5.13    9.40  8.71    6.56   4.87    7.75</w:t>
      </w:r>
      <w:r>
        <w:br/>
      </w:r>
      <w:r>
        <w:rPr>
          <w:rStyle w:val="VerbatimChar"/>
        </w:rPr>
        <w:t>#&gt;  7 T21101317  5.32 10.0   6.99  5.86    8.08  9.25    6.86   4.72    7.88</w:t>
      </w:r>
      <w:r>
        <w:br/>
      </w:r>
      <w:r>
        <w:rPr>
          <w:rStyle w:val="VerbatimChar"/>
        </w:rPr>
        <w:t>#&gt;  8 T21101318  5.49  9.72  7.47  5.16    6.67  7.37    6.70   4.92    7.50</w:t>
      </w:r>
      <w:r>
        <w:br/>
      </w:r>
      <w:r>
        <w:rPr>
          <w:rStyle w:val="VerbatimChar"/>
        </w:rPr>
        <w:t>#&gt;  9 T21101319  5.57  9.88  7.97  5.40    7.91  8.06    6.58   5.06    8.16</w:t>
      </w:r>
      <w:r>
        <w:br/>
      </w:r>
      <w:r>
        <w:rPr>
          <w:rStyle w:val="VerbatimChar"/>
        </w:rPr>
        <w:t>#&gt; 10 T21101320  5.16  9.87  7.42  5.50    7.43  8.68    6.55   4.85    8.20</w:t>
      </w:r>
      <w:r>
        <w:br/>
      </w:r>
      <w:r>
        <w:rPr>
          <w:rStyle w:val="VerbatimChar"/>
        </w:rPr>
        <w:t>#&gt; # ... with 26 more rows, and 8 more variables: MSMO1 &lt;dbl&gt;, FDFT1 &lt;dbl&gt;,</w:t>
      </w:r>
      <w:r>
        <w:br/>
      </w:r>
      <w:r>
        <w:rPr>
          <w:rStyle w:val="VerbatimChar"/>
        </w:rPr>
        <w:t>#&gt; #   SC5DL &lt;dbl&gt;, LIPA &lt;dbl&gt;, CEL &lt;dbl&gt;, TM7SF2 &lt;dbl&gt;, NSDHL &lt;dbl&gt;,</w:t>
      </w:r>
      <w:r>
        <w:br/>
      </w:r>
      <w:r>
        <w:rPr>
          <w:rStyle w:val="VerbatimChar"/>
        </w:rPr>
        <w:t>#&gt; #   SOAT2 &lt;dbl&gt;</w:t>
      </w:r>
    </w:p>
    <w:p w14:paraId="1E195FFC" w14:textId="45A7D4CC" w:rsidR="000F0C75" w:rsidRDefault="001C168A">
      <w:pPr>
        <w:pStyle w:val="Heading2"/>
      </w:pPr>
      <w:bookmarkStart w:id="41" w:name="import-patient-info"/>
      <w:bookmarkStart w:id="42" w:name="_Toc511925745"/>
      <w:bookmarkEnd w:id="41"/>
      <w:r>
        <w:t xml:space="preserve">Import </w:t>
      </w:r>
      <w:commentRangeStart w:id="43"/>
      <w:del w:id="44" w:author="Wang, Lily [2]" w:date="2018-04-22T16:24:00Z">
        <w:r w:rsidDel="00C4776A">
          <w:delText xml:space="preserve">Patient </w:delText>
        </w:r>
      </w:del>
      <w:ins w:id="45" w:author="Wang, Lily [2]" w:date="2018-04-22T16:24:00Z">
        <w:r w:rsidR="00C4776A">
          <w:t>Phenotype</w:t>
        </w:r>
        <w:commentRangeEnd w:id="43"/>
        <w:r w:rsidR="00C4776A">
          <w:rPr>
            <w:rStyle w:val="CommentReference"/>
            <w:rFonts w:asciiTheme="minorHAnsi" w:eastAsiaTheme="minorHAnsi" w:hAnsiTheme="minorHAnsi" w:cstheme="minorBidi"/>
            <w:b w:val="0"/>
            <w:bCs w:val="0"/>
            <w:color w:val="auto"/>
          </w:rPr>
          <w:commentReference w:id="43"/>
        </w:r>
        <w:r w:rsidR="00C4776A">
          <w:t xml:space="preserve"> </w:t>
        </w:r>
      </w:ins>
      <w:r>
        <w:t>Info</w:t>
      </w:r>
      <w:bookmarkEnd w:id="42"/>
    </w:p>
    <w:p w14:paraId="4E83FF31" w14:textId="77777777" w:rsidR="000F0C75" w:rsidRDefault="001C168A">
      <w:pPr>
        <w:pStyle w:val="FirstParagraph"/>
      </w:pPr>
      <w:r>
        <w:t xml:space="preserve">Use the </w:t>
      </w:r>
      <w:r>
        <w:rPr>
          <w:rStyle w:val="VerbatimChar"/>
        </w:rPr>
        <w:t>read_csv</w:t>
      </w:r>
      <w:r>
        <w:t xml:space="preserve"> function to import the patient data.</w:t>
      </w:r>
    </w:p>
    <w:p w14:paraId="38E1E0EE" w14:textId="77777777" w:rsidR="000F0C75" w:rsidRDefault="001C168A">
      <w:pPr>
        <w:pStyle w:val="SourceCode"/>
      </w:pPr>
      <w:r>
        <w:rPr>
          <w:rStyle w:val="NormalTok"/>
        </w:rPr>
        <w:t>pInfo_df &lt;-</w:t>
      </w:r>
      <w:r>
        <w:rPr>
          <w:rStyle w:val="StringTok"/>
        </w:rPr>
        <w:t xml:space="preserve"> </w:t>
      </w:r>
      <w:commentRangeStart w:id="46"/>
      <w:r>
        <w:rPr>
          <w:rStyle w:val="KeywordTok"/>
        </w:rPr>
        <w:t>read_csv</w:t>
      </w:r>
      <w:commentRangeEnd w:id="46"/>
      <w:r w:rsidR="00C4776A">
        <w:rPr>
          <w:rStyle w:val="CommentReference"/>
        </w:rPr>
        <w:commentReference w:id="46"/>
      </w:r>
      <w:r>
        <w:rPr>
          <w:rStyle w:val="NormalTok"/>
        </w:rPr>
        <w:t>(</w:t>
      </w:r>
      <w:r>
        <w:rPr>
          <w:rStyle w:val="StringTok"/>
        </w:rPr>
        <w:t>"path_to_your_directory/your_subject_info.csv"</w:t>
      </w:r>
      <w:r>
        <w:rPr>
          <w:rStyle w:val="NormalTok"/>
        </w:rPr>
        <w:t>)</w:t>
      </w:r>
      <w:r>
        <w:br/>
      </w:r>
      <w:r>
        <w:rPr>
          <w:rStyle w:val="NormalTok"/>
        </w:rPr>
        <w:t>pInfo_df</w:t>
      </w:r>
    </w:p>
    <w:p w14:paraId="4C7ED40A" w14:textId="77777777" w:rsidR="000F0C75" w:rsidRDefault="001C168A">
      <w:pPr>
        <w:pStyle w:val="SourceCode"/>
      </w:pPr>
      <w:r>
        <w:rPr>
          <w:rStyle w:val="VerbatimChar"/>
        </w:rPr>
        <w:t>#&gt; Parsed with column specification:</w:t>
      </w:r>
      <w:r>
        <w:br/>
      </w:r>
      <w:r>
        <w:rPr>
          <w:rStyle w:val="VerbatimChar"/>
        </w:rPr>
        <w:t>#&gt; cols(</w:t>
      </w:r>
      <w:r>
        <w:br/>
      </w:r>
      <w:r>
        <w:rPr>
          <w:rStyle w:val="VerbatimChar"/>
        </w:rPr>
        <w:t>#&gt;   Sample = col_character(),</w:t>
      </w:r>
      <w:r>
        <w:br/>
      </w:r>
      <w:r>
        <w:rPr>
          <w:rStyle w:val="VerbatimChar"/>
        </w:rPr>
        <w:t>#&gt;   eventTime = col_double(),</w:t>
      </w:r>
      <w:r>
        <w:br/>
      </w:r>
      <w:r>
        <w:rPr>
          <w:rStyle w:val="VerbatimChar"/>
        </w:rPr>
        <w:t>#&gt;   eventObserved = col_logical()</w:t>
      </w:r>
      <w:r>
        <w:br/>
      </w:r>
      <w:r>
        <w:rPr>
          <w:rStyle w:val="VerbatimChar"/>
        </w:rPr>
        <w:t>#&gt; )</w:t>
      </w:r>
      <w:r>
        <w:br/>
      </w:r>
      <w:r>
        <w:rPr>
          <w:rStyle w:val="VerbatimChar"/>
        </w:rPr>
        <w:t xml:space="preserve">#&gt; # </w:t>
      </w:r>
      <w:commentRangeStart w:id="47"/>
      <w:r>
        <w:rPr>
          <w:rStyle w:val="VerbatimChar"/>
        </w:rPr>
        <w:t>A tibble: 36 x 3</w:t>
      </w:r>
      <w:r>
        <w:br/>
      </w:r>
      <w:r>
        <w:rPr>
          <w:rStyle w:val="VerbatimChar"/>
        </w:rPr>
        <w:t>#&gt;    Sample    eventTime eventObserved</w:t>
      </w:r>
      <w:commentRangeEnd w:id="47"/>
      <w:r w:rsidR="00C4776A">
        <w:rPr>
          <w:rStyle w:val="CommentReference"/>
        </w:rPr>
        <w:commentReference w:id="47"/>
      </w:r>
      <w:r>
        <w:br/>
      </w:r>
      <w:r>
        <w:rPr>
          <w:rStyle w:val="VerbatimChar"/>
        </w:rPr>
        <w:t xml:space="preserve">#&gt;    &lt;chr&gt;         &lt;dbl&gt; &lt;lgl&gt;        </w:t>
      </w:r>
      <w:r>
        <w:br/>
      </w:r>
      <w:r>
        <w:rPr>
          <w:rStyle w:val="VerbatimChar"/>
        </w:rPr>
        <w:t xml:space="preserve">#&gt;  1 T21101311     14.2  TRUE         </w:t>
      </w:r>
      <w:r>
        <w:br/>
      </w:r>
      <w:r>
        <w:rPr>
          <w:rStyle w:val="VerbatimChar"/>
        </w:rPr>
        <w:t xml:space="preserve">#&gt;  2 T21101312      1.00 TRUE         </w:t>
      </w:r>
      <w:r>
        <w:br/>
      </w:r>
      <w:r>
        <w:rPr>
          <w:rStyle w:val="VerbatimChar"/>
        </w:rPr>
        <w:t xml:space="preserve">#&gt;  3 T21101313      6.75 FALSE        </w:t>
      </w:r>
      <w:r>
        <w:br/>
      </w:r>
      <w:r>
        <w:rPr>
          <w:rStyle w:val="VerbatimChar"/>
        </w:rPr>
        <w:t xml:space="preserve">#&gt;  4 T21101314      8.50 TRUE         </w:t>
      </w:r>
      <w:r>
        <w:br/>
      </w:r>
      <w:r>
        <w:rPr>
          <w:rStyle w:val="VerbatimChar"/>
        </w:rPr>
        <w:t xml:space="preserve">#&gt;  5 T21101315      7.25 FALSE        </w:t>
      </w:r>
      <w:r>
        <w:br/>
      </w:r>
      <w:r>
        <w:rPr>
          <w:rStyle w:val="VerbatimChar"/>
        </w:rPr>
        <w:t xml:space="preserve">#&gt;  6 T21101316      5.00 TRUE         </w:t>
      </w:r>
      <w:r>
        <w:br/>
      </w:r>
      <w:r>
        <w:rPr>
          <w:rStyle w:val="VerbatimChar"/>
        </w:rPr>
        <w:t xml:space="preserve">#&gt;  7 T21101317     20.0  TRUE         </w:t>
      </w:r>
      <w:r>
        <w:br/>
      </w:r>
      <w:r>
        <w:rPr>
          <w:rStyle w:val="VerbatimChar"/>
        </w:rPr>
        <w:t xml:space="preserve">#&gt;  8 T21101318     13.2  FALSE        </w:t>
      </w:r>
      <w:r>
        <w:br/>
      </w:r>
      <w:r>
        <w:rPr>
          <w:rStyle w:val="VerbatimChar"/>
        </w:rPr>
        <w:t xml:space="preserve">#&gt;  9 T21101319      7.75 FALSE        </w:t>
      </w:r>
      <w:r>
        <w:br/>
      </w:r>
      <w:r>
        <w:rPr>
          <w:rStyle w:val="VerbatimChar"/>
        </w:rPr>
        <w:t xml:space="preserve">#&gt; 10 T21101320      9.00 FALSE        </w:t>
      </w:r>
      <w:r>
        <w:br/>
      </w:r>
      <w:r>
        <w:rPr>
          <w:rStyle w:val="VerbatimChar"/>
        </w:rPr>
        <w:t>#&gt; # ... with 26 more rows</w:t>
      </w:r>
    </w:p>
    <w:p w14:paraId="38996BB6" w14:textId="77777777" w:rsidR="000F0C75" w:rsidRDefault="001C168A">
      <w:pPr>
        <w:pStyle w:val="Heading2"/>
      </w:pPr>
      <w:bookmarkStart w:id="48" w:name="match-the-patient-and-assay-data"/>
      <w:bookmarkStart w:id="49" w:name="_Toc511925746"/>
      <w:bookmarkEnd w:id="48"/>
      <w:r>
        <w:lastRenderedPageBreak/>
        <w:t>Match the Patient and Assay Data</w:t>
      </w:r>
      <w:bookmarkEnd w:id="49"/>
    </w:p>
    <w:p w14:paraId="70C5E40E" w14:textId="77777777" w:rsidR="000F0C75" w:rsidRDefault="001C168A">
      <w:pPr>
        <w:pStyle w:val="FirstParagraph"/>
      </w:pPr>
      <w:r>
        <w:t>Now that you have the measurement data in tidy form (</w:t>
      </w:r>
      <w:r>
        <w:rPr>
          <w:rStyle w:val="VerbatimChar"/>
        </w:rPr>
        <w:t>assayT_df</w:t>
      </w:r>
      <w:r>
        <w:t>) and the patient response data (</w:t>
      </w:r>
      <w:r>
        <w:rPr>
          <w:rStyle w:val="VerbatimChar"/>
        </w:rPr>
        <w:t>pInfo_df</w:t>
      </w:r>
      <w:r>
        <w:t xml:space="preserve">), you can use the </w:t>
      </w:r>
      <w:r>
        <w:rPr>
          <w:rStyle w:val="VerbatimChar"/>
        </w:rPr>
        <w:t>inner_join</w:t>
      </w:r>
      <w:r>
        <w:t xml:space="preserve"> function from the </w:t>
      </w:r>
      <w:r>
        <w:rPr>
          <w:rStyle w:val="VerbatimChar"/>
        </w:rPr>
        <w:t>dplyr</w:t>
      </w:r>
      <w:r>
        <w:t xml:space="preserve"> package to match the assay measurements to patient information by subject identifier.</w:t>
      </w:r>
    </w:p>
    <w:p w14:paraId="72CADD1A" w14:textId="77777777" w:rsidR="000F0C75" w:rsidRDefault="001C168A">
      <w:pPr>
        <w:pStyle w:val="SourceCode"/>
      </w:pPr>
      <w:r>
        <w:rPr>
          <w:rStyle w:val="NormalTok"/>
        </w:rPr>
        <w:t>(joinedExperiment_df &lt;-</w:t>
      </w:r>
      <w:r>
        <w:rPr>
          <w:rStyle w:val="StringTok"/>
        </w:rPr>
        <w:t xml:space="preserve"> </w:t>
      </w:r>
      <w:r>
        <w:rPr>
          <w:rStyle w:val="KeywordTok"/>
        </w:rPr>
        <w:t>inner_join</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CommentTok"/>
        </w:rPr>
        <w:t>#&gt; # A tibble: 36 x 20</w:t>
      </w:r>
      <w:r>
        <w:br/>
      </w:r>
      <w:r>
        <w:rPr>
          <w:rStyle w:val="CommentTok"/>
        </w:rPr>
        <w:t>#&gt;    Sample    eventTime eventObserved SOAT1   LSS  SQLE   EBP CYP51A1 DHCR7</w:t>
      </w:r>
      <w:r>
        <w:br/>
      </w:r>
      <w:r>
        <w:rPr>
          <w:rStyle w:val="CommentTok"/>
        </w:rPr>
        <w:t>#&gt;    &lt;chr&gt;         &lt;dbl&gt; &lt;lgl&gt;         &lt;dbl&gt; &lt;dbl&gt; &lt;dbl&gt; &lt;dbl&gt;   &lt;dbl&gt; &lt;dbl&gt;</w:t>
      </w:r>
      <w:r>
        <w:br/>
      </w:r>
      <w:r>
        <w:rPr>
          <w:rStyle w:val="CommentTok"/>
        </w:rPr>
        <w:t>#&gt;  1 T21101311     14.2  TRUE           5.37  9.77  7.74  4.68    8.27  8.32</w:t>
      </w:r>
      <w:r>
        <w:br/>
      </w:r>
      <w:r>
        <w:rPr>
          <w:rStyle w:val="CommentTok"/>
        </w:rPr>
        <w:t>#&gt;  2 T21101312      1.00 TRUE           5.52  9.78  8.06  5.12    8.21  8.33</w:t>
      </w:r>
      <w:r>
        <w:br/>
      </w:r>
      <w:r>
        <w:rPr>
          <w:rStyle w:val="CommentTok"/>
        </w:rPr>
        <w:t>#&gt;  3 T21101313      6.75 FALSE          5.89  8.11  7.00  5.78    8.20  8.39</w:t>
      </w:r>
      <w:r>
        <w:br/>
      </w:r>
      <w:r>
        <w:rPr>
          <w:rStyle w:val="CommentTok"/>
        </w:rPr>
        <w:t>#&gt;  4 T21101314      8.50 TRUE           5.62  8.67  8.59  5.64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5.32 10.0   6.99  5.86    8.08  9.25</w:t>
      </w:r>
      <w:r>
        <w:br/>
      </w:r>
      <w:r>
        <w:rPr>
          <w:rStyle w:val="CommentTok"/>
        </w:rPr>
        <w:t>#&gt;  8 T21101318     13.2  FALSE          5.49  9.72  7.47  5.16    6.67  7.37</w:t>
      </w:r>
      <w:r>
        <w:br/>
      </w:r>
      <w:r>
        <w:rPr>
          <w:rStyle w:val="CommentTok"/>
        </w:rPr>
        <w:t>#&gt;  9 T21101319      7.75 FALSE          5.57  9.88  7.97  5.40    7.91  8.06</w:t>
      </w:r>
      <w:r>
        <w:br/>
      </w:r>
      <w:r>
        <w:rPr>
          <w:rStyle w:val="CommentTok"/>
        </w:rPr>
        <w:t>#&gt; 10 T21101320      9.00 FALSE          5.16  9.87  7.42  5.50    7.43  8.68</w:t>
      </w:r>
      <w:r>
        <w:br/>
      </w:r>
      <w:r>
        <w:rPr>
          <w:rStyle w:val="CommentTok"/>
        </w:rPr>
        <w:t>#&gt; # ... with 26 more rows, and 11 more variables: CYP27B1 &lt;dbl&gt;,</w:t>
      </w:r>
      <w:r>
        <w:br/>
      </w:r>
      <w:r>
        <w:rPr>
          <w:rStyle w:val="CommentTok"/>
        </w:rPr>
        <w:t>#&gt; #   DHCR24 &lt;dbl&gt;, HSD17B7 &lt;dbl&gt;, MSMO1 &lt;dbl&gt;, FDFT1 &lt;dbl&gt;, SC5DL &lt;dbl&gt;,</w:t>
      </w:r>
      <w:r>
        <w:br/>
      </w:r>
      <w:r>
        <w:rPr>
          <w:rStyle w:val="CommentTok"/>
        </w:rPr>
        <w:t>#&gt; #   LIPA &lt;dbl&gt;, CEL &lt;dbl&gt;, TM7SF2 &lt;dbl&gt;, NSDHL &lt;dbl&gt;, SOAT2 &lt;dbl&gt;</w:t>
      </w:r>
    </w:p>
    <w:p w14:paraId="6B911D90" w14:textId="77777777" w:rsidR="000F0C75" w:rsidRDefault="002A2841">
      <w:r>
        <w:rPr>
          <w:noProof/>
        </w:rPr>
        <w:pict w14:anchorId="1A213F5C">
          <v:rect id="_x0000_i1028" alt="" style="width:468pt;height:.05pt;mso-width-percent:0;mso-height-percent:0;mso-width-percent:0;mso-height-percent:0" o:hralign="center" o:hrstd="t" o:hr="t"/>
        </w:pict>
      </w:r>
    </w:p>
    <w:p w14:paraId="3928058A" w14:textId="77777777" w:rsidR="000F0C75" w:rsidRDefault="000F0C75">
      <w:pPr>
        <w:pStyle w:val="FirstParagraph"/>
      </w:pPr>
    </w:p>
    <w:p w14:paraId="4F694C15" w14:textId="77777777" w:rsidR="000F0C75" w:rsidRDefault="001C168A">
      <w:pPr>
        <w:pStyle w:val="Heading1"/>
      </w:pPr>
      <w:bookmarkStart w:id="50" w:name="create-an-omics-data-object"/>
      <w:bookmarkStart w:id="51" w:name="_Toc511925747"/>
      <w:bookmarkEnd w:id="50"/>
      <w:r>
        <w:t xml:space="preserve">Create an </w:t>
      </w:r>
      <w:r>
        <w:rPr>
          <w:rStyle w:val="VerbatimChar"/>
        </w:rPr>
        <w:t>Omics</w:t>
      </w:r>
      <w:r>
        <w:t xml:space="preserve"> Data Object</w:t>
      </w:r>
      <w:bookmarkEnd w:id="51"/>
    </w:p>
    <w:p w14:paraId="1598B060" w14:textId="77777777" w:rsidR="000F0C75" w:rsidRDefault="001C168A">
      <w:pPr>
        <w:pStyle w:val="FirstParagraph"/>
      </w:pPr>
      <w:r>
        <w:t xml:space="preserve">This section is a quick overview of the material covered in the </w:t>
      </w:r>
      <w:hyperlink r:id="rId16">
        <w:r>
          <w:rPr>
            <w:rStyle w:val="Hyperlink"/>
          </w:rPr>
          <w:t>Create an Omics* Data Container</w:t>
        </w:r>
      </w:hyperlink>
      <w:r>
        <w:t xml:space="preserve"> vignette.</w:t>
      </w:r>
    </w:p>
    <w:p w14:paraId="1DB31830" w14:textId="77777777" w:rsidR="000F0C75" w:rsidRDefault="001C168A">
      <w:pPr>
        <w:pStyle w:val="Heading2"/>
      </w:pPr>
      <w:bookmarkStart w:id="52" w:name="create-an-object"/>
      <w:bookmarkStart w:id="53" w:name="_Toc511925748"/>
      <w:bookmarkEnd w:id="52"/>
      <w:r>
        <w:t>Create an Object</w:t>
      </w:r>
      <w:bookmarkEnd w:id="53"/>
    </w:p>
    <w:p w14:paraId="7AB39D96" w14:textId="20754671" w:rsidR="000F0C75" w:rsidRDefault="001C168A">
      <w:pPr>
        <w:pStyle w:val="FirstParagraph"/>
      </w:pPr>
      <w:r>
        <w:t xml:space="preserve">Using the data you just imported, create a data </w:t>
      </w:r>
      <w:commentRangeStart w:id="54"/>
      <w:r>
        <w:t>container</w:t>
      </w:r>
      <w:commentRangeEnd w:id="54"/>
      <w:r w:rsidR="00C4776A">
        <w:rPr>
          <w:rStyle w:val="CommentReference"/>
        </w:rPr>
        <w:commentReference w:id="54"/>
      </w:r>
      <w:r>
        <w:t xml:space="preserve"> specific to survival, regression, or categorical responses. There are three classes of </w:t>
      </w:r>
      <w:r>
        <w:rPr>
          <w:rStyle w:val="VerbatimChar"/>
        </w:rPr>
        <w:t>Omics*</w:t>
      </w:r>
      <w:r>
        <w:t xml:space="preserve"> objects to match the three types of response. Each class contains </w:t>
      </w:r>
      <w:del w:id="55" w:author="Wang, Lily [2]" w:date="2018-04-22T16:29:00Z">
        <w:r w:rsidDel="00C4776A">
          <w:delText xml:space="preserve">a tidy </w:delText>
        </w:r>
      </w:del>
      <w:r>
        <w:t xml:space="preserve">assay </w:t>
      </w:r>
      <w:ins w:id="56" w:author="Wang, Lily [2]" w:date="2018-04-22T16:29:00Z">
        <w:r w:rsidR="00C4776A">
          <w:t xml:space="preserve">information (in tidy format) </w:t>
        </w:r>
      </w:ins>
      <w:r>
        <w:t xml:space="preserve">and </w:t>
      </w:r>
      <w:r>
        <w:rPr>
          <w:rStyle w:val="VerbatimChar"/>
        </w:rPr>
        <w:t>pathwaySet</w:t>
      </w:r>
      <w:r>
        <w:t xml:space="preserve"> </w:t>
      </w:r>
      <w:ins w:id="57" w:author="Wang, Lily [2]" w:date="2018-04-22T16:30:00Z">
        <w:r w:rsidR="00C4776A">
          <w:t>(in a list format)</w:t>
        </w:r>
      </w:ins>
      <w:del w:id="58" w:author="Wang, Lily [2]" w:date="2018-04-22T16:30:00Z">
        <w:r w:rsidDel="00C4776A">
          <w:delText>gene set list</w:delText>
        </w:r>
      </w:del>
      <w:r>
        <w:t>, but the classes differ in the type of response information they can hold. The classes, and their responses, are</w:t>
      </w:r>
    </w:p>
    <w:p w14:paraId="57B16D84" w14:textId="376FE1FB" w:rsidR="000F0C75" w:rsidRDefault="001C168A">
      <w:pPr>
        <w:pStyle w:val="Compact"/>
        <w:numPr>
          <w:ilvl w:val="0"/>
          <w:numId w:val="4"/>
        </w:numPr>
      </w:pPr>
      <w:r>
        <w:rPr>
          <w:rStyle w:val="VerbatimChar"/>
        </w:rPr>
        <w:t>OmicsSurv</w:t>
      </w:r>
      <w:r>
        <w:t xml:space="preserve">—a </w:t>
      </w:r>
      <w:commentRangeStart w:id="59"/>
      <w:r>
        <w:t xml:space="preserve">data container </w:t>
      </w:r>
      <w:commentRangeEnd w:id="59"/>
      <w:r w:rsidR="006F1A44">
        <w:rPr>
          <w:rStyle w:val="CommentReference"/>
        </w:rPr>
        <w:commentReference w:id="59"/>
      </w:r>
      <w:r>
        <w:t>for survival information, which includes event time (the time of last follow-up with a subject) and event indicator (did the subject die, or was the observation right-censored</w:t>
      </w:r>
      <w:del w:id="60" w:author="Wang, Lily [2]" w:date="2018-04-22T16:28:00Z">
        <w:r w:rsidDel="00C4776A">
          <w:delText>?</w:delText>
        </w:r>
      </w:del>
      <w:r>
        <w:t>).</w:t>
      </w:r>
    </w:p>
    <w:p w14:paraId="4CC33BB1" w14:textId="5A3D18F9" w:rsidR="000F0C75" w:rsidRDefault="001C168A">
      <w:pPr>
        <w:pStyle w:val="Compact"/>
        <w:numPr>
          <w:ilvl w:val="0"/>
          <w:numId w:val="4"/>
        </w:numPr>
      </w:pPr>
      <w:r>
        <w:rPr>
          <w:rStyle w:val="VerbatimChar"/>
        </w:rPr>
        <w:t>OmicsReg</w:t>
      </w:r>
      <w:r>
        <w:t xml:space="preserve">—a data container for continuous responses (usually a </w:t>
      </w:r>
      <w:ins w:id="61" w:author="Wang, Lily [2]" w:date="2018-04-22T16:28:00Z">
        <w:r w:rsidR="00C4776A">
          <w:t xml:space="preserve">vector of </w:t>
        </w:r>
      </w:ins>
      <w:r>
        <w:t>linear regression response).</w:t>
      </w:r>
    </w:p>
    <w:p w14:paraId="78D5CDDD" w14:textId="77777777" w:rsidR="000F0C75" w:rsidRDefault="001C168A">
      <w:pPr>
        <w:pStyle w:val="Compact"/>
        <w:numPr>
          <w:ilvl w:val="0"/>
          <w:numId w:val="4"/>
        </w:numPr>
      </w:pPr>
      <w:r>
        <w:rPr>
          <w:rStyle w:val="VerbatimChar"/>
        </w:rPr>
        <w:lastRenderedPageBreak/>
        <w:t>OmicsCateg</w:t>
      </w:r>
      <w:r>
        <w:t>—a data container for categorical responses, the dependent variable of a generalized linear model. Currently, we only support binary classification (through logistic regression).</w:t>
      </w:r>
    </w:p>
    <w:p w14:paraId="3D478BF3" w14:textId="77777777" w:rsidR="000F0C75" w:rsidRDefault="001C168A">
      <w:pPr>
        <w:pStyle w:val="FirstParagraph"/>
      </w:pPr>
      <w:commentRangeStart w:id="62"/>
      <w:r>
        <w:t xml:space="preserve">We will create an </w:t>
      </w:r>
      <w:r>
        <w:rPr>
          <w:rStyle w:val="VerbatimChar"/>
        </w:rPr>
        <w:t>OmicsSurv</w:t>
      </w:r>
      <w:r>
        <w:t xml:space="preserve"> object to hold our assay, pathway set list, and survival response.</w:t>
      </w:r>
      <w:commentRangeEnd w:id="62"/>
      <w:r w:rsidR="0009104B">
        <w:rPr>
          <w:rStyle w:val="CommentReference"/>
        </w:rPr>
        <w:commentReference w:id="62"/>
      </w:r>
    </w:p>
    <w:p w14:paraId="7CD0BC12" w14:textId="77777777" w:rsidR="000F0C75" w:rsidRDefault="001C168A">
      <w:pPr>
        <w:pStyle w:val="SourceCode"/>
      </w:pPr>
      <w:r>
        <w:rPr>
          <w:rStyle w:val="NormalTok"/>
        </w:rPr>
        <w:t>colon_OmicsSurv &lt;-</w:t>
      </w:r>
      <w:r>
        <w:rPr>
          <w:rStyle w:val="StringTok"/>
        </w:rPr>
        <w:t xml:space="preserve"> </w:t>
      </w:r>
      <w:r>
        <w:rPr>
          <w:rStyle w:val="KeywordTok"/>
        </w:rPr>
        <w:t>create_Omics</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 =</w:t>
      </w:r>
      <w:r>
        <w:rPr>
          <w:rStyle w:val="NormalTok"/>
        </w:rPr>
        <w:t xml:space="preserve"> colonSurv_df[, </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respType =</w:t>
      </w:r>
      <w:r>
        <w:rPr>
          <w:rStyle w:val="NormalTok"/>
        </w:rPr>
        <w:t xml:space="preserve"> </w:t>
      </w:r>
      <w:r>
        <w:rPr>
          <w:rStyle w:val="StringTok"/>
        </w:rPr>
        <w:t>"surv"</w:t>
      </w:r>
      <w:r>
        <w:rPr>
          <w:rStyle w:val="NormalTok"/>
        </w:rPr>
        <w:t>)</w:t>
      </w:r>
      <w:r>
        <w:br/>
      </w:r>
      <w:r>
        <w:rPr>
          <w:rStyle w:val="CommentTok"/>
        </w:rPr>
        <w:t>#&gt; Creating object of class OmicsSurv.</w:t>
      </w:r>
    </w:p>
    <w:p w14:paraId="6ECBF3B9" w14:textId="77777777" w:rsidR="000F0C75" w:rsidRDefault="001C168A">
      <w:pPr>
        <w:pStyle w:val="Heading2"/>
      </w:pPr>
      <w:bookmarkStart w:id="63" w:name="inspect-the-object"/>
      <w:bookmarkStart w:id="64" w:name="_Toc511925749"/>
      <w:bookmarkEnd w:id="63"/>
      <w:r>
        <w:t>Inspect the Object</w:t>
      </w:r>
      <w:bookmarkEnd w:id="64"/>
    </w:p>
    <w:p w14:paraId="215203B5" w14:textId="77777777" w:rsidR="000F0C75" w:rsidRDefault="001C168A">
      <w:pPr>
        <w:pStyle w:val="FirstParagraph"/>
      </w:pPr>
      <w:r>
        <w:t xml:space="preserve">After you create an </w:t>
      </w:r>
      <w:r>
        <w:rPr>
          <w:rStyle w:val="VerbatimChar"/>
        </w:rPr>
        <w:t>Omics*</w:t>
      </w:r>
      <w:r>
        <w:t>-class object, print the object to the screen to see a summary of the data contained therein.</w:t>
      </w:r>
    </w:p>
    <w:p w14:paraId="62650833" w14:textId="77777777" w:rsidR="000F0C75" w:rsidRDefault="001C168A">
      <w:pPr>
        <w:pStyle w:val="SourceCode"/>
      </w:pPr>
      <w:r>
        <w:rPr>
          <w:rStyle w:val="NormalTok"/>
        </w:rPr>
        <w:t>colon_OmicsSurv</w:t>
      </w:r>
      <w:r>
        <w:br/>
      </w:r>
      <w:r>
        <w:rPr>
          <w:rStyle w:val="CommentTok"/>
        </w:rPr>
        <w:t>#&gt; Formal class 'OmicsSurv' [package "pathwayPCA"] with 4 slots</w:t>
      </w:r>
      <w:r>
        <w:br/>
      </w:r>
      <w:r>
        <w:rPr>
          <w:rStyle w:val="CommentTok"/>
        </w:rPr>
        <w:t>#&gt;   ..@ eventTime    : num [1:250] 64.9 59.8 62.4 54.5 46.3 ...</w:t>
      </w:r>
      <w:r>
        <w:br/>
      </w:r>
      <w:r>
        <w:rPr>
          <w:rStyle w:val="CommentTok"/>
        </w:rPr>
        <w:t>#&gt;   ..@ eventObserved: logi [1:250] FALSE FALSE FALSE FALSE TRUE FALSE ...</w:t>
      </w:r>
      <w:r>
        <w:br/>
      </w:r>
      <w:r>
        <w:rPr>
          <w:rStyle w:val="CommentTok"/>
        </w:rPr>
        <w:t>#&gt;   ..@ assayData_df :Classes 'tbl_df', 'tbl' and 'data.frame':    250 obs. of  656 variables:</w:t>
      </w:r>
      <w:r>
        <w:br/>
      </w:r>
      <w:r>
        <w:rPr>
          <w:rStyle w:val="CommentTok"/>
        </w:rPr>
        <w:t>#&gt;   ..@ pathwaySet   :List of 3</w:t>
      </w:r>
      <w:r>
        <w:br/>
      </w:r>
      <w:r>
        <w:rPr>
          <w:rStyle w:val="CommentTok"/>
        </w:rPr>
        <w:t>#&gt;   .. ..- attr(*, "class")= chr [1:2] "pathwaySet" "list"</w:t>
      </w:r>
    </w:p>
    <w:p w14:paraId="58F87760" w14:textId="77777777" w:rsidR="000F0C75" w:rsidRDefault="001C168A">
      <w:pPr>
        <w:pStyle w:val="Heading2"/>
      </w:pPr>
      <w:bookmarkStart w:id="65" w:name="detailed-object-views"/>
      <w:bookmarkStart w:id="66" w:name="_Toc511925750"/>
      <w:bookmarkEnd w:id="65"/>
      <w:r>
        <w:t>Detailed Object Views</w:t>
      </w:r>
      <w:bookmarkEnd w:id="66"/>
    </w:p>
    <w:p w14:paraId="4F087876" w14:textId="77777777" w:rsidR="000F0C75" w:rsidRDefault="001C168A">
      <w:pPr>
        <w:pStyle w:val="FirstParagraph"/>
      </w:pPr>
      <w:r>
        <w:t xml:space="preserve">Because the printing procedure for </w:t>
      </w:r>
      <w:r>
        <w:rPr>
          <w:rStyle w:val="VerbatimChar"/>
        </w:rPr>
        <w:t>Omics*</w:t>
      </w:r>
      <w:r>
        <w:t xml:space="preserve">-objects is to show a summary of the contents, you need to use the </w:t>
      </w:r>
      <w:r>
        <w:rPr>
          <w:rStyle w:val="VerbatimChar"/>
        </w:rPr>
        <w:t>get*()</w:t>
      </w:r>
      <w:r>
        <w:t xml:space="preserve"> functions to view the individual components of the </w:t>
      </w:r>
      <w:r>
        <w:rPr>
          <w:rStyle w:val="VerbatimChar"/>
        </w:rPr>
        <w:t>colon_OmicsSurv</w:t>
      </w:r>
      <w:r>
        <w:t xml:space="preserve"> object we just created. Overall, you can use accessor functions to extract, edit, or replace data contained in the object. The accessor functions are listed in more detail in the </w:t>
      </w:r>
      <w:hyperlink r:id="rId17" w:anchor="table-of-accessors">
        <w:r>
          <w:rPr>
            <w:rStyle w:val="Hyperlink"/>
          </w:rPr>
          <w:t>Table of Accessors</w:t>
        </w:r>
      </w:hyperlink>
      <w:r>
        <w:t xml:space="preserve"> subsection of Chapter 3. Use these functions to confirm that the data container you created accurately reflects the data you intend to analyze.</w:t>
      </w:r>
    </w:p>
    <w:p w14:paraId="130237DD" w14:textId="77777777" w:rsidR="000F0C75" w:rsidRDefault="001C168A">
      <w:pPr>
        <w:pStyle w:val="Heading3"/>
      </w:pPr>
      <w:bookmarkStart w:id="67" w:name="view-the-assay"/>
      <w:bookmarkEnd w:id="67"/>
      <w:r>
        <w:t>View the Assay</w:t>
      </w:r>
    </w:p>
    <w:p w14:paraId="5725C977" w14:textId="77777777" w:rsidR="000F0C75" w:rsidRDefault="001C168A">
      <w:pPr>
        <w:pStyle w:val="SourceCode"/>
      </w:pPr>
      <w:r>
        <w:rPr>
          <w:rStyle w:val="KeywordTok"/>
        </w:rPr>
        <w:t>getAssay</w:t>
      </w:r>
      <w:r>
        <w:rPr>
          <w:rStyle w:val="NormalTok"/>
        </w:rPr>
        <w:t>(colon_OmicsSurv)</w:t>
      </w:r>
      <w:r>
        <w:br/>
      </w:r>
      <w:r>
        <w:rPr>
          <w:rStyle w:val="CommentTok"/>
        </w:rPr>
        <w:t>#&gt; # A tibble: 250 x 656</w:t>
      </w:r>
      <w:r>
        <w:br/>
      </w:r>
      <w:r>
        <w:rPr>
          <w:rStyle w:val="CommentTok"/>
        </w:rPr>
        <w:t>#&gt;      JUN  SOS2  PAK3  RAF1 PRKCB   BTC  SHC1 PRKCA  ELK1  NRG1  PAK2  MTOR</w:t>
      </w:r>
      <w:r>
        <w:br/>
      </w:r>
      <w:r>
        <w:rPr>
          <w:rStyle w:val="CommentTok"/>
        </w:rPr>
        <w:t>#&gt;    &lt;dbl&gt; &lt;dbl&gt; &lt;dbl&gt; &lt;dbl&gt; &lt;dbl&gt; &lt;dbl&gt; &lt;dbl&gt; &lt;dbl&gt; &lt;dbl&gt; &lt;dbl&gt; &lt;dbl&gt; &lt;dbl&gt;</w:t>
      </w:r>
      <w:r>
        <w:br/>
      </w:r>
      <w:r>
        <w:rPr>
          <w:rStyle w:val="CommentTok"/>
        </w:rPr>
        <w:t>#&gt;  1  9.29  5.48  8.21  8.03  5.49  6.65  8.26  8.94  7.38  7.50  7.32  6.96</w:t>
      </w:r>
      <w:r>
        <w:br/>
      </w:r>
      <w:r>
        <w:rPr>
          <w:rStyle w:val="CommentTok"/>
        </w:rPr>
        <w:t>#&gt;  2  9.13  6.35  8.33  7.94  6.26  7.02  8.39  9.61  7.53  7.68  6.80  6.96</w:t>
      </w:r>
      <w:r>
        <w:br/>
      </w:r>
      <w:r>
        <w:rPr>
          <w:rStyle w:val="CommentTok"/>
        </w:rPr>
        <w:t>#&gt;  3  9.37  5.67  7.82  7.74  6.05  7.52  8.69  8.40  7.25  7.33  7.48  7.15</w:t>
      </w:r>
      <w:r>
        <w:br/>
      </w:r>
      <w:r>
        <w:rPr>
          <w:rStyle w:val="CommentTok"/>
        </w:rPr>
        <w:t>#&gt;  4 10.6   4.94  8.79  7.64  5.37  6.87  7.81  9.80  7.79  8.38  6.16  6.48</w:t>
      </w:r>
      <w:r>
        <w:br/>
      </w:r>
      <w:r>
        <w:rPr>
          <w:rStyle w:val="CommentTok"/>
        </w:rPr>
        <w:t>#&gt;  5  8.70  5.60  8.75  8.05  6.07  6.49  8.45  8.21  7.60  6.65  7.04  6.66</w:t>
      </w:r>
      <w:r>
        <w:br/>
      </w:r>
      <w:r>
        <w:rPr>
          <w:rStyle w:val="CommentTok"/>
        </w:rPr>
        <w:t>#&gt;  6  9.78  5.36  7.56  8.07  5.90  6.39  8.87  8.22  7.35  7.83  7.39  6.90</w:t>
      </w:r>
      <w:r>
        <w:br/>
      </w:r>
      <w:r>
        <w:rPr>
          <w:rStyle w:val="CommentTok"/>
        </w:rPr>
        <w:t>#&gt;  7  9.22  5.05  8.20  7.80  5.55  6.86  8.28  8.97  7.43  7.20  7.04  6.96</w:t>
      </w:r>
      <w:r>
        <w:br/>
      </w:r>
      <w:r>
        <w:rPr>
          <w:rStyle w:val="CommentTok"/>
        </w:rPr>
        <w:t>#&gt;  8 10.3   5.33  7.82  7.89  6.27  6.25  8.66  9.71  7.38  7.09  7.22  7.11</w:t>
      </w:r>
      <w:r>
        <w:br/>
      </w:r>
      <w:r>
        <w:rPr>
          <w:rStyle w:val="CommentTok"/>
        </w:rPr>
        <w:lastRenderedPageBreak/>
        <w:t>#&gt;  9 10.8   5.07  7.63  7.69  5.48  7.57  8.36  9.69  6.66  7.22  6.99  6.89</w:t>
      </w:r>
      <w:r>
        <w:br/>
      </w:r>
      <w:r>
        <w:rPr>
          <w:rStyle w:val="CommentTok"/>
        </w:rPr>
        <w:t>#&gt; 10  9.52  5.50  7.48  7.53  5.71  7.33  8.54  8.14  6.88  7.31  7.01  6.82</w:t>
      </w:r>
      <w:r>
        <w:br/>
      </w:r>
      <w:r>
        <w:rPr>
          <w:rStyle w:val="CommentTok"/>
        </w:rPr>
        <w:t>#&gt; # ... with 240 more rows, and 644 more variables: PAK4 &lt;dbl&gt;,</w:t>
      </w:r>
      <w:r>
        <w:br/>
      </w:r>
      <w:r>
        <w:rPr>
          <w:rStyle w:val="CommentTok"/>
        </w:rPr>
        <w:t>#&gt; #   MAP2K4 &lt;dbl&gt;, EIF4EBP1 &lt;dbl&gt;, BAD &lt;dbl&gt;, PRKCG &lt;dbl&gt;, NRG3 &lt;dbl&gt;,</w:t>
      </w:r>
      <w:r>
        <w:br/>
      </w:r>
      <w:r>
        <w:rPr>
          <w:rStyle w:val="CommentTok"/>
        </w:rPr>
        <w:t>#&gt; #   MAPK9 &lt;dbl&gt;, ERBB4 &lt;dbl&gt;, MAPK10 &lt;dbl&gt;, PTK2 &lt;dbl&gt;, ERBB2 &lt;dbl&gt;,</w:t>
      </w:r>
      <w:r>
        <w:br/>
      </w:r>
      <w:r>
        <w:rPr>
          <w:rStyle w:val="CommentTok"/>
        </w:rPr>
        <w:t>#&gt; #   ERBB3 &lt;dbl&gt;, MAP2K2 &lt;dbl&gt;, TGFA &lt;dbl&gt;, BRAF &lt;dbl&gt;, MAP2K1 &lt;dbl&gt;,</w:t>
      </w:r>
      <w:r>
        <w:br/>
      </w:r>
      <w:r>
        <w:rPr>
          <w:rStyle w:val="CommentTok"/>
        </w:rPr>
        <w:t>#&gt; #   MAP2K7 &lt;dbl&gt;, ABL1 &lt;dbl&gt;, NRG2 &lt;dbl&gt;, AKT1 &lt;dbl&gt;, ABL2 &lt;dbl&gt;,</w:t>
      </w:r>
      <w:r>
        <w:br/>
      </w:r>
      <w:r>
        <w:rPr>
          <w:rStyle w:val="CommentTok"/>
        </w:rPr>
        <w:t>#&gt; #   AKT2 &lt;dbl&gt;, SHC4 &lt;dbl&gt;, RPS6KB1 &lt;dbl&gt;, RPS6KB2 &lt;dbl&gt;, AKT3 &lt;dbl&gt;,</w:t>
      </w:r>
      <w:r>
        <w:br/>
      </w:r>
      <w:r>
        <w:rPr>
          <w:rStyle w:val="CommentTok"/>
        </w:rPr>
        <w:t>#&gt; #   NRAS &lt;dbl&gt;, GRB2 &lt;dbl&gt;, AREG &lt;dbl&gt;, STAT5B &lt;dbl&gt;, MAPK3 &lt;dbl&gt;,</w:t>
      </w:r>
      <w:r>
        <w:br/>
      </w:r>
      <w:r>
        <w:rPr>
          <w:rStyle w:val="CommentTok"/>
        </w:rPr>
        <w:t>#&gt; #   STAT5A &lt;dbl&gt;, PAK6 &lt;dbl&gt;, SOS1 &lt;dbl&gt;, MYC &lt;dbl&gt;, MAPK1 &lt;dbl&gt;,</w:t>
      </w:r>
      <w:r>
        <w:br/>
      </w:r>
      <w:r>
        <w:rPr>
          <w:rStyle w:val="CommentTok"/>
        </w:rPr>
        <w:t>#&gt; #   NCK1 &lt;dbl&gt;, PIK3R5 &lt;dbl&gt;, NRG4 &lt;dbl&gt;, HRAS &lt;dbl&gt;, MAPK8 &lt;dbl&gt;,</w:t>
      </w:r>
      <w:r>
        <w:br/>
      </w:r>
      <w:r>
        <w:rPr>
          <w:rStyle w:val="CommentTok"/>
        </w:rPr>
        <w:t>#&gt; #   EGFR &lt;dbl&gt;, GSK3B &lt;dbl&gt;, CBLB &lt;dbl&gt;, KRAS &lt;dbl&gt;, CBL &lt;dbl&gt;,</w:t>
      </w:r>
      <w:r>
        <w:br/>
      </w:r>
      <w:r>
        <w:rPr>
          <w:rStyle w:val="CommentTok"/>
        </w:rPr>
        <w:t>#&gt; #   SHC3 &lt;dbl&gt;, CDKN1B &lt;dbl&gt;, CDKN1A &lt;dbl&gt;, EGF &lt;dbl&gt;, EREG &lt;dbl&gt;,</w:t>
      </w:r>
      <w:r>
        <w:br/>
      </w:r>
      <w:r>
        <w:rPr>
          <w:rStyle w:val="CommentTok"/>
        </w:rPr>
        <w:t>#&gt; #   ARAF &lt;dbl&gt;, NCK2 &lt;dbl&gt;, SRC &lt;dbl&gt;, PIK3R3 &lt;dbl&gt;, CAMK2A &lt;dbl&gt;,</w:t>
      </w:r>
      <w:r>
        <w:br/>
      </w:r>
      <w:r>
        <w:rPr>
          <w:rStyle w:val="CommentTok"/>
        </w:rPr>
        <w:t>#&gt; #   CAMK2B &lt;dbl&gt;, CAMK2D &lt;dbl&gt;, CAMK2G &lt;dbl&gt;, PAK1 &lt;dbl&gt;, CBLC &lt;dbl&gt;,</w:t>
      </w:r>
      <w:r>
        <w:br/>
      </w:r>
      <w:r>
        <w:rPr>
          <w:rStyle w:val="CommentTok"/>
        </w:rPr>
        <w:t>#&gt; #   CRK &lt;dbl&gt;, PIK3CA &lt;dbl&gt;, PIK3CB &lt;dbl&gt;, CRKL &lt;dbl&gt;, PIK3CD &lt;dbl&gt;,</w:t>
      </w:r>
      <w:r>
        <w:br/>
      </w:r>
      <w:r>
        <w:rPr>
          <w:rStyle w:val="CommentTok"/>
        </w:rPr>
        <w:t>#&gt; #   GAB1 &lt;dbl&gt;, PLCG1 &lt;dbl&gt;, PLCG2 &lt;dbl&gt;, SHC2 &lt;dbl&gt;, HBEGF &lt;dbl&gt;,</w:t>
      </w:r>
      <w:r>
        <w:br/>
      </w:r>
      <w:r>
        <w:rPr>
          <w:rStyle w:val="CommentTok"/>
        </w:rPr>
        <w:t>#&gt; #   PIK3CG &lt;dbl&gt;, PIK3R1 &lt;dbl&gt;, PIK3R2 &lt;dbl&gt;, EPHB2 &lt;dbl&gt;, EPHB4 &lt;dbl&gt;,</w:t>
      </w:r>
      <w:r>
        <w:br/>
      </w:r>
      <w:r>
        <w:rPr>
          <w:rStyle w:val="CommentTok"/>
        </w:rPr>
        <w:t>#&gt; #   EFNA5 &lt;dbl&gt;, PXN &lt;dbl&gt;, CDC42 &lt;dbl&gt;, EFNB3 &lt;dbl&gt;, RRAS &lt;dbl&gt;,</w:t>
      </w:r>
      <w:r>
        <w:br/>
      </w:r>
      <w:r>
        <w:rPr>
          <w:rStyle w:val="CommentTok"/>
        </w:rPr>
        <w:t>#&gt; #   GRB7 &lt;dbl&gt;, SYNJ1 &lt;dbl&gt;, EPHB3 &lt;dbl&gt;, EFNB1 &lt;dbl&gt;, DNM1 &lt;dbl&gt;,</w:t>
      </w:r>
      <w:r>
        <w:br/>
      </w:r>
      <w:r>
        <w:rPr>
          <w:rStyle w:val="CommentTok"/>
        </w:rPr>
        <w:t>#&gt; #   MAP4K4 &lt;dbl&gt;, GRIA1 &lt;dbl&gt;, EPHB1 &lt;dbl&gt;, ROCK1 &lt;dbl&gt;, ITSN1 &lt;dbl&gt;,</w:t>
      </w:r>
      <w:r>
        <w:br/>
      </w:r>
      <w:r>
        <w:rPr>
          <w:rStyle w:val="CommentTok"/>
        </w:rPr>
        <w:t>#&gt; #   RAP1A &lt;dbl&gt;, RAC1 &lt;dbl&gt;, RAP1B &lt;dbl&gt;, EFNB2 &lt;dbl&gt;, WASL &lt;dbl&gt;,</w:t>
      </w:r>
      <w:r>
        <w:br/>
      </w:r>
      <w:r>
        <w:rPr>
          <w:rStyle w:val="CommentTok"/>
        </w:rPr>
        <w:t>#&gt; #   TF &lt;dbl&gt;, KALRN &lt;dbl&gt;, RASA1 &lt;dbl&gt;, CASP9 &lt;dbl&gt;, ...</w:t>
      </w:r>
    </w:p>
    <w:p w14:paraId="5FAEAC33" w14:textId="77777777" w:rsidR="000F0C75" w:rsidRDefault="001C168A">
      <w:pPr>
        <w:pStyle w:val="Heading3"/>
      </w:pPr>
      <w:bookmarkStart w:id="68" w:name="view-the-pathwayset-list"/>
      <w:bookmarkEnd w:id="68"/>
      <w:r>
        <w:t xml:space="preserve">View the </w:t>
      </w:r>
      <w:r>
        <w:rPr>
          <w:rStyle w:val="VerbatimChar"/>
        </w:rPr>
        <w:t>pathwaySet</w:t>
      </w:r>
      <w:r>
        <w:t xml:space="preserve"> List</w:t>
      </w:r>
    </w:p>
    <w:p w14:paraId="4B1115CA" w14:textId="77777777" w:rsidR="000F0C75" w:rsidRDefault="001C168A">
      <w:pPr>
        <w:pStyle w:val="SourceCode"/>
      </w:pPr>
      <w:r>
        <w:rPr>
          <w:rStyle w:val="KeywordTok"/>
        </w:rPr>
        <w:t>getPathwaySet</w:t>
      </w:r>
      <w:r>
        <w:rPr>
          <w:rStyle w:val="NormalTok"/>
        </w:rPr>
        <w:t>(colon_OmicsSurv)</w:t>
      </w:r>
      <w:r>
        <w:br/>
      </w:r>
      <w:r>
        <w:rPr>
          <w:rStyle w:val="CommentTok"/>
        </w:rPr>
        <w:t xml:space="preserve">#&gt; Object with Class(es) 'pathwaySet', 'list' [package 'pathwayPCA'] with 3 elements: </w:t>
      </w:r>
      <w:r>
        <w:br/>
      </w:r>
      <w:r>
        <w:rPr>
          <w:rStyle w:val="CommentTok"/>
        </w:rPr>
        <w:t>#&gt;  $ pathways:List of 15</w:t>
      </w:r>
      <w:r>
        <w:br/>
      </w:r>
      <w:r>
        <w:rPr>
          <w:rStyle w:val="CommentTok"/>
        </w:rPr>
        <w:t>#&gt;  $ TERMS   : Named chr [1:15] "KEGG_PENTOSE_PHOSPHATE_PATHWAY" ...</w:t>
      </w:r>
      <w:r>
        <w:br/>
      </w:r>
      <w:r>
        <w:rPr>
          <w:rStyle w:val="CommentTok"/>
        </w:rPr>
        <w:t>#&gt;  $ setsize : Named int [1:15] 27 64 ...</w:t>
      </w:r>
    </w:p>
    <w:p w14:paraId="697DCA7C" w14:textId="77777777" w:rsidR="000F0C75" w:rsidRDefault="001C168A">
      <w:pPr>
        <w:pStyle w:val="Heading3"/>
      </w:pPr>
      <w:bookmarkStart w:id="69" w:name="view-the-event-time"/>
      <w:bookmarkEnd w:id="69"/>
      <w:r>
        <w:t>View the Event Time</w:t>
      </w:r>
    </w:p>
    <w:p w14:paraId="19CDEAAA" w14:textId="77777777" w:rsidR="000F0C75" w:rsidRDefault="001C168A">
      <w:pPr>
        <w:pStyle w:val="SourceCode"/>
      </w:pPr>
      <w:r>
        <w:rPr>
          <w:rStyle w:val="KeywordTok"/>
        </w:rPr>
        <w:t>head</w:t>
      </w:r>
      <w:r>
        <w:rPr>
          <w:rStyle w:val="NormalTok"/>
        </w:rPr>
        <w:t>(</w:t>
      </w:r>
      <w:r>
        <w:rPr>
          <w:rStyle w:val="KeywordTok"/>
        </w:rPr>
        <w:t>getEventTime</w:t>
      </w:r>
      <w:r>
        <w:rPr>
          <w:rStyle w:val="NormalTok"/>
        </w:rPr>
        <w:t xml:space="preserve">(colon_OmicsSurv), </w:t>
      </w:r>
      <w:r>
        <w:rPr>
          <w:rStyle w:val="DecValTok"/>
        </w:rPr>
        <w:t>10</w:t>
      </w:r>
      <w:r>
        <w:rPr>
          <w:rStyle w:val="NormalTok"/>
        </w:rPr>
        <w:t>)</w:t>
      </w:r>
      <w:r>
        <w:br/>
      </w:r>
      <w:r>
        <w:rPr>
          <w:rStyle w:val="CommentTok"/>
        </w:rPr>
        <w:t>#&gt;  [1] 64.8657534 59.7698630 62.4000000 54.5095890 46.2904110 55.8575343</w:t>
      </w:r>
      <w:r>
        <w:br/>
      </w:r>
      <w:r>
        <w:rPr>
          <w:rStyle w:val="CommentTok"/>
        </w:rPr>
        <w:t>#&gt;  [7] 57.9616438 54.0493151  0.4273973 41.4246575</w:t>
      </w:r>
    </w:p>
    <w:p w14:paraId="0BB039A7" w14:textId="77777777" w:rsidR="000F0C75" w:rsidRDefault="001C168A">
      <w:pPr>
        <w:pStyle w:val="Heading3"/>
      </w:pPr>
      <w:bookmarkStart w:id="70" w:name="view-the-event-indicator"/>
      <w:bookmarkEnd w:id="70"/>
      <w:r>
        <w:t>View the Event Indicator</w:t>
      </w:r>
    </w:p>
    <w:p w14:paraId="02A0707F" w14:textId="77777777" w:rsidR="000F0C75" w:rsidRDefault="001C168A">
      <w:pPr>
        <w:pStyle w:val="SourceCode"/>
      </w:pPr>
      <w:r>
        <w:rPr>
          <w:rStyle w:val="KeywordTok"/>
        </w:rPr>
        <w:t>head</w:t>
      </w:r>
      <w:r>
        <w:rPr>
          <w:rStyle w:val="NormalTok"/>
        </w:rPr>
        <w:t>(</w:t>
      </w:r>
      <w:r>
        <w:rPr>
          <w:rStyle w:val="KeywordTok"/>
        </w:rPr>
        <w:t>getEvent</w:t>
      </w:r>
      <w:r>
        <w:rPr>
          <w:rStyle w:val="NormalTok"/>
        </w:rPr>
        <w:t xml:space="preserve">(colon_OmicsSurv), </w:t>
      </w:r>
      <w:r>
        <w:rPr>
          <w:rStyle w:val="DecValTok"/>
        </w:rPr>
        <w:t>10</w:t>
      </w:r>
      <w:r>
        <w:rPr>
          <w:rStyle w:val="NormalTok"/>
        </w:rPr>
        <w:t>)</w:t>
      </w:r>
      <w:r>
        <w:br/>
      </w:r>
      <w:r>
        <w:rPr>
          <w:rStyle w:val="CommentTok"/>
        </w:rPr>
        <w:t>#&gt;  [1] FALSE FALSE FALSE FALSE  TRUE FALSE FALSE FALSE  TRUE FALSE</w:t>
      </w:r>
    </w:p>
    <w:p w14:paraId="60086DC9" w14:textId="77777777" w:rsidR="000F0C75" w:rsidRDefault="002A2841">
      <w:r>
        <w:rPr>
          <w:noProof/>
        </w:rPr>
        <w:pict w14:anchorId="088871E2">
          <v:rect id="_x0000_i1027" alt="" style="width:468pt;height:.05pt;mso-width-percent:0;mso-height-percent:0;mso-width-percent:0;mso-height-percent:0" o:hralign="center" o:hrstd="t" o:hr="t"/>
        </w:pict>
      </w:r>
    </w:p>
    <w:p w14:paraId="3E6893F6" w14:textId="77777777" w:rsidR="000F0C75" w:rsidRDefault="000F0C75">
      <w:pPr>
        <w:pStyle w:val="FirstParagraph"/>
      </w:pPr>
    </w:p>
    <w:p w14:paraId="4D0109FA" w14:textId="77777777" w:rsidR="000F0C75" w:rsidRDefault="001C168A">
      <w:pPr>
        <w:pStyle w:val="Heading1"/>
      </w:pPr>
      <w:bookmarkStart w:id="71" w:name="test-pathways-for-significance"/>
      <w:bookmarkStart w:id="72" w:name="_Toc511925751"/>
      <w:bookmarkEnd w:id="71"/>
      <w:r>
        <w:lastRenderedPageBreak/>
        <w:t>Test Pathways for Significance</w:t>
      </w:r>
      <w:bookmarkEnd w:id="72"/>
    </w:p>
    <w:p w14:paraId="3BE88BD8" w14:textId="77777777" w:rsidR="000F0C75" w:rsidRDefault="001C168A">
      <w:pPr>
        <w:pStyle w:val="FirstParagraph"/>
      </w:pPr>
      <w:r>
        <w:t xml:space="preserve">After you have confirmed that the </w:t>
      </w:r>
      <w:r>
        <w:rPr>
          <w:rStyle w:val="VerbatimChar"/>
        </w:rPr>
        <w:t>create_Omics</w:t>
      </w:r>
      <w:r>
        <w:t xml:space="preserve"> function created the </w:t>
      </w:r>
      <w:r>
        <w:rPr>
          <w:rStyle w:val="VerbatimChar"/>
        </w:rPr>
        <w:t>Omics*</w:t>
      </w:r>
      <w:r>
        <w:t xml:space="preserve"> object you wanted, you can analyze the object with adaptive, elastic-net, sparse (AES) PCA or supervised PCA. This section is a quick overview of the material covered in the “AES-PCA” and “Supervised PCA” sections of the </w:t>
      </w:r>
      <w:hyperlink r:id="rId18">
        <w:r>
          <w:rPr>
            <w:rStyle w:val="Hyperlink"/>
          </w:rPr>
          <w:t>Test Pathway Significance</w:t>
        </w:r>
      </w:hyperlink>
      <w:r>
        <w:t xml:space="preserve"> vignette. For details of these methods functions, please see their respective sections in Chapter 4.</w:t>
      </w:r>
    </w:p>
    <w:p w14:paraId="6349B702" w14:textId="16DB453E" w:rsidR="000F0C75" w:rsidRDefault="001C168A">
      <w:pPr>
        <w:pStyle w:val="BodyText"/>
      </w:pPr>
      <w:r>
        <w:t>The function arguments are the</w:t>
      </w:r>
      <w:ins w:id="73" w:author="Wang, Lily [2]" w:date="2018-04-22T16:35:00Z">
        <w:r w:rsidR="006F1A44">
          <w:t xml:space="preserve"> following</w:t>
        </w:r>
      </w:ins>
      <w:del w:id="74" w:author="Wang, Lily [2]" w:date="2018-04-22T16:35:00Z">
        <w:r w:rsidDel="006F1A44">
          <w:delText>se.</w:delText>
        </w:r>
      </w:del>
      <w:ins w:id="75" w:author="Wang, Lily [2]" w:date="2018-04-22T16:35:00Z">
        <w:r w:rsidR="006F1A44">
          <w:t>:</w:t>
        </w:r>
      </w:ins>
      <w:r>
        <w:t xml:space="preserve"> AES-PCA uses permutation-based </w:t>
      </w:r>
      <m:oMath>
        <m:r>
          <w:rPr>
            <w:rFonts w:ascii="Cambria Math" w:hAnsi="Cambria Math"/>
          </w:rPr>
          <m:t>p</m:t>
        </m:r>
      </m:oMath>
      <w:r>
        <w:t xml:space="preserve">-values, so the </w:t>
      </w:r>
      <w:r>
        <w:rPr>
          <w:rStyle w:val="VerbatimChar"/>
        </w:rPr>
        <w:t>numReps</w:t>
      </w:r>
      <w:r>
        <w:t xml:space="preserve"> argument controls how many permutations to take. The </w:t>
      </w:r>
      <w:r>
        <w:rPr>
          <w:rStyle w:val="VerbatimChar"/>
        </w:rPr>
        <w:t>numPCs</w:t>
      </w:r>
      <w:r>
        <w:t xml:space="preserve"> argument specifies how many principal components will be extracted from each pathway. The </w:t>
      </w:r>
      <w:r>
        <w:rPr>
          <w:rStyle w:val="VerbatimChar"/>
        </w:rPr>
        <w:t>parallel</w:t>
      </w:r>
      <w:r>
        <w:t xml:space="preserve"> and </w:t>
      </w:r>
      <w:r>
        <w:rPr>
          <w:rStyle w:val="VerbatimChar"/>
        </w:rPr>
        <w:t>numCores</w:t>
      </w:r>
      <w:r>
        <w:t xml:space="preserve"> arguments are used to control if and how the functions make use of parallel computing. Finally, the </w:t>
      </w:r>
      <w:r>
        <w:rPr>
          <w:rStyle w:val="VerbatimChar"/>
        </w:rPr>
        <w:t>adjustment</w:t>
      </w:r>
      <w:r>
        <w:t xml:space="preserve"> argument allows you to specify a family-wise error rate (FWER) or false discovery rate (FDR) adjustment for the pathway </w:t>
      </w:r>
      <m:oMath>
        <m:r>
          <w:rPr>
            <w:rFonts w:ascii="Cambria Math" w:hAnsi="Cambria Math"/>
          </w:rPr>
          <m:t>p</m:t>
        </m:r>
      </m:oMath>
      <w:r>
        <w:t xml:space="preserve">-values. These options are documented in the </w:t>
      </w:r>
      <w:r>
        <w:rPr>
          <w:rStyle w:val="VerbatimChar"/>
        </w:rPr>
        <w:t>adjustRaw_pVals</w:t>
      </w:r>
      <w:r>
        <w:t xml:space="preserve"> function (see the </w:t>
      </w:r>
      <w:hyperlink r:id="rId19">
        <w:r>
          <w:rPr>
            <w:rStyle w:val="Hyperlink"/>
          </w:rPr>
          <w:t>help documentation</w:t>
        </w:r>
      </w:hyperlink>
      <w:r>
        <w:t xml:space="preserve"> for details).</w:t>
      </w:r>
    </w:p>
    <w:p w14:paraId="1DFEA3E4" w14:textId="77777777" w:rsidR="000F0C75" w:rsidRDefault="001C168A">
      <w:pPr>
        <w:pStyle w:val="Heading2"/>
      </w:pPr>
      <w:bookmarkStart w:id="76" w:name="aes-pca"/>
      <w:bookmarkStart w:id="77" w:name="_Toc511925752"/>
      <w:bookmarkEnd w:id="76"/>
      <w:r>
        <w:t>AES-PCA</w:t>
      </w:r>
      <w:bookmarkEnd w:id="77"/>
    </w:p>
    <w:p w14:paraId="4CE22557" w14:textId="77777777" w:rsidR="000F0C75" w:rsidRDefault="001C168A">
      <w:pPr>
        <w:pStyle w:val="FirstParagraph"/>
      </w:pPr>
      <w:r>
        <w:t xml:space="preserve">Perform AES-PCA pathway significance testing on the object with the </w:t>
      </w:r>
      <w:r>
        <w:rPr>
          <w:rStyle w:val="VerbatimChar"/>
        </w:rPr>
        <w:t>AESPCA_pVals</w:t>
      </w:r>
      <w:r>
        <w:t xml:space="preserve"> function. For more details on this function, see the </w:t>
      </w:r>
      <w:hyperlink r:id="rId20" w:anchor="aes-pca">
        <w:r>
          <w:rPr>
            <w:rStyle w:val="Hyperlink"/>
          </w:rPr>
          <w:t>AES-PCA</w:t>
        </w:r>
      </w:hyperlink>
      <w:r>
        <w:t xml:space="preserve"> section of Chapter 4.</w:t>
      </w:r>
    </w:p>
    <w:p w14:paraId="1ABF4756" w14:textId="77777777" w:rsidR="000F0C75" w:rsidRDefault="001C168A">
      <w:pPr>
        <w:pStyle w:val="SourceCode"/>
      </w:pPr>
      <w:r>
        <w:rPr>
          <w:rStyle w:val="NormalTok"/>
        </w:rPr>
        <w:t>surv_aes_pVals_df &lt;-</w:t>
      </w:r>
      <w:r>
        <w:rPr>
          <w:rStyle w:val="StringTok"/>
        </w:rPr>
        <w:t xml:space="preserve"> </w:t>
      </w:r>
      <w:r>
        <w:rPr>
          <w:rStyle w:val="KeywordTok"/>
        </w:rPr>
        <w:t>AESPCA_pVals</w:t>
      </w:r>
      <w:r>
        <w:rPr>
          <w:rStyle w:val="NormalTok"/>
        </w:rPr>
        <w:t>(</w:t>
      </w:r>
      <w:commentRangeStart w:id="78"/>
      <w:r>
        <w:rPr>
          <w:rStyle w:val="DataTypeTok"/>
        </w:rPr>
        <w:t>object =</w:t>
      </w:r>
      <w:r>
        <w:rPr>
          <w:rStyle w:val="NormalTok"/>
        </w:rPr>
        <w:t xml:space="preserve"> colon_OmicsSurv</w:t>
      </w:r>
      <w:commentRangeEnd w:id="78"/>
      <w:r w:rsidR="006F1A44">
        <w:rPr>
          <w:rStyle w:val="CommentReference"/>
        </w:rPr>
        <w:commentReference w:id="78"/>
      </w:r>
      <w:r>
        <w:rPr>
          <w:rStyle w:val="NormalTok"/>
        </w:rPr>
        <w:t>,</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lastRenderedPageBreak/>
        <w:t xml:space="preserve">#&gt; </w:t>
      </w:r>
      <w:r>
        <w:br/>
      </w:r>
      <w:r>
        <w:rPr>
          <w:rStyle w:val="CommentTok"/>
        </w:rPr>
        <w:t>#&gt;  Part 3: Adjusting p-Values and Sorting Pathway p-Value Data Frame</w:t>
      </w:r>
      <w:r>
        <w:br/>
      </w:r>
      <w:r>
        <w:rPr>
          <w:rStyle w:val="CommentTok"/>
        </w:rPr>
        <w:t>#&gt; DONE</w:t>
      </w:r>
    </w:p>
    <w:p w14:paraId="372061B8" w14:textId="77777777" w:rsidR="000F0C75" w:rsidRDefault="001C168A">
      <w:pPr>
        <w:pStyle w:val="Heading2"/>
      </w:pPr>
      <w:bookmarkStart w:id="79" w:name="supervised-pca"/>
      <w:bookmarkStart w:id="80" w:name="_Toc511925753"/>
      <w:bookmarkEnd w:id="79"/>
      <w:r>
        <w:t>Supervised PCA</w:t>
      </w:r>
      <w:bookmarkEnd w:id="80"/>
    </w:p>
    <w:p w14:paraId="7051A183" w14:textId="77777777" w:rsidR="000F0C75" w:rsidRDefault="001C168A">
      <w:pPr>
        <w:pStyle w:val="FirstParagraph"/>
      </w:pPr>
      <w:r>
        <w:t xml:space="preserve">Perform Supervised PCA pathway significance testing on the object with the </w:t>
      </w:r>
      <w:r>
        <w:rPr>
          <w:rStyle w:val="VerbatimChar"/>
        </w:rPr>
        <w:t>superPCA_pVals</w:t>
      </w:r>
      <w:r>
        <w:t xml:space="preserve"> function. For more details on this function, see the </w:t>
      </w:r>
      <w:hyperlink r:id="rId21" w:anchor="supervised-pca">
        <w:r>
          <w:rPr>
            <w:rStyle w:val="Hyperlink"/>
          </w:rPr>
          <w:t>Supervised PCA</w:t>
        </w:r>
      </w:hyperlink>
      <w:r>
        <w:t xml:space="preserve"> section of Chapter 4.</w:t>
      </w:r>
    </w:p>
    <w:p w14:paraId="06AE1E59" w14:textId="77777777" w:rsidR="000F0C75" w:rsidRDefault="001C168A">
      <w:pPr>
        <w:pStyle w:val="SourceCode"/>
      </w:pPr>
      <w:r>
        <w:rPr>
          <w:rStyle w:val="NormalTok"/>
        </w:rPr>
        <w:t>surv_spr_pVals_df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commentRangeStart w:id="81"/>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commentRangeEnd w:id="81"/>
      <w:r w:rsidR="00F22B15">
        <w:rPr>
          <w:rStyle w:val="CommentReference"/>
        </w:rPr>
        <w:commentReference w:id="81"/>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14:paraId="60CEE444" w14:textId="77777777" w:rsidR="000F0C75" w:rsidRDefault="002A2841">
      <w:r>
        <w:rPr>
          <w:noProof/>
        </w:rPr>
        <w:pict w14:anchorId="7585AD2F">
          <v:rect id="_x0000_i1026" alt="" style="width:468pt;height:.05pt;mso-width-percent:0;mso-height-percent:0;mso-width-percent:0;mso-height-percent:0" o:hralign="center" o:hrstd="t" o:hr="t"/>
        </w:pict>
      </w:r>
    </w:p>
    <w:p w14:paraId="7C17FDC9" w14:textId="77777777" w:rsidR="000F0C75" w:rsidRDefault="000F0C75">
      <w:pPr>
        <w:pStyle w:val="FirstParagraph"/>
      </w:pPr>
    </w:p>
    <w:p w14:paraId="3F6FF63D" w14:textId="77777777" w:rsidR="000F0C75" w:rsidRDefault="001C168A">
      <w:pPr>
        <w:pStyle w:val="Heading1"/>
      </w:pPr>
      <w:bookmarkStart w:id="82" w:name="inspect-results"/>
      <w:bookmarkStart w:id="83" w:name="_Toc511925754"/>
      <w:bookmarkEnd w:id="82"/>
      <w:r>
        <w:t>Inspect Results</w:t>
      </w:r>
      <w:bookmarkEnd w:id="83"/>
    </w:p>
    <w:p w14:paraId="4546637E" w14:textId="77777777" w:rsidR="000F0C75" w:rsidRDefault="001C168A">
      <w:pPr>
        <w:pStyle w:val="FirstParagraph"/>
      </w:pPr>
      <w:r>
        <w:t xml:space="preserve">This section is a quick overview of the material covered in the “Analyze the Results” section of the </w:t>
      </w:r>
      <w:hyperlink r:id="rId22">
        <w:r>
          <w:rPr>
            <w:rStyle w:val="Hyperlink"/>
          </w:rPr>
          <w:t>Test Pathway Significance</w:t>
        </w:r>
      </w:hyperlink>
      <w:r>
        <w:t xml:space="preserve"> vignette. For a quick and easy view of the pathway significance testing results, we can simply print the output data frame. If you are not using the </w:t>
      </w:r>
      <w:r>
        <w:rPr>
          <w:rStyle w:val="VerbatimChar"/>
        </w:rPr>
        <w:t>tidyverse</w:t>
      </w:r>
      <w:r>
        <w:t xml:space="preserve"> package suite, your results will print differently (use the </w:t>
      </w:r>
      <w:r>
        <w:rPr>
          <w:rStyle w:val="VerbatimChar"/>
        </w:rPr>
        <w:t>head</w:t>
      </w:r>
      <w:r>
        <w:t xml:space="preserve"> function to print the top pathways instead).</w:t>
      </w:r>
    </w:p>
    <w:p w14:paraId="3863B0BD" w14:textId="77777777" w:rsidR="000F0C75" w:rsidRDefault="001C168A">
      <w:pPr>
        <w:pStyle w:val="SourceCode"/>
      </w:pPr>
      <w:r>
        <w:rPr>
          <w:rStyle w:val="NormalTok"/>
        </w:rPr>
        <w:t>surv_spr_pVals_df</w:t>
      </w:r>
      <w:r>
        <w:br/>
      </w:r>
      <w:r>
        <w:rPr>
          <w:rStyle w:val="CommentTok"/>
        </w:rPr>
        <w:t>#&gt; # A tibble: 15 x 7</w:t>
      </w:r>
      <w:r>
        <w:br/>
      </w:r>
      <w:r>
        <w:rPr>
          <w:rStyle w:val="CommentTok"/>
        </w:rPr>
        <w:lastRenderedPageBreak/>
        <w:t>#&gt;    pathways    setsize trim_size terms               rawp Hochberg SidakSD</w:t>
      </w:r>
      <w:r>
        <w:br/>
      </w:r>
      <w:r>
        <w:rPr>
          <w:rStyle w:val="CommentTok"/>
        </w:rPr>
        <w:t>#&gt;  * &lt;chr&gt;         &lt;int&gt;     &lt;int&gt; &lt;chr&gt;              &lt;dbl&gt;    &lt;dbl&gt;   &lt;dbl&gt;</w:t>
      </w:r>
      <w:r>
        <w:br/>
      </w:r>
      <w:r>
        <w:rPr>
          <w:rStyle w:val="CommentTok"/>
        </w:rPr>
        <w:t>#&gt;  1 pathway87        87        86 KEGG_ERBB_SIGNA~ 4.89e-5 0.000733 7.33e-4</w:t>
      </w:r>
      <w:r>
        <w:br/>
      </w:r>
      <w:r>
        <w:rPr>
          <w:rStyle w:val="CommentTok"/>
        </w:rPr>
        <w:t>#&gt;  2 pathway491       40        40 PID_EPHB_FWD_PA~ 5.59e-5 0.000783 7.83e-4</w:t>
      </w:r>
      <w:r>
        <w:br/>
      </w:r>
      <w:r>
        <w:rPr>
          <w:rStyle w:val="CommentTok"/>
        </w:rPr>
        <w:t>#&gt;  3 pathway176       54        54 KEGG_NON_SMALL_~ 1.48e-4 0.00192  1.92e-3</w:t>
      </w:r>
      <w:r>
        <w:br/>
      </w:r>
      <w:r>
        <w:rPr>
          <w:rStyle w:val="CommentTok"/>
        </w:rPr>
        <w:t>#&gt;  4 pathway1211     108       104 REACTOME_SIGNAL~ 2.02e-4 0.00242  2.42e-3</w:t>
      </w:r>
      <w:r>
        <w:br/>
      </w:r>
      <w:r>
        <w:rPr>
          <w:rStyle w:val="CommentTok"/>
        </w:rPr>
        <w:t>#&gt;  5 pathway757       87        83 REACTOME_INSULI~ 3.30e-4 0.00363  3.62e-3</w:t>
      </w:r>
      <w:r>
        <w:br/>
      </w:r>
      <w:r>
        <w:rPr>
          <w:rStyle w:val="CommentTok"/>
        </w:rPr>
        <w:t>#&gt;  6 pathway781      198       180 REACTOME_PHOSPH~ 1.63e-3 0.0151   1.62e-2</w:t>
      </w:r>
      <w:r>
        <w:br/>
      </w:r>
      <w:r>
        <w:rPr>
          <w:rStyle w:val="CommentTok"/>
        </w:rPr>
        <w:t>#&gt;  7 pathway536       46        44 PID_TNF_PATHWAY  1.67e-3 0.0151   1.62e-2</w:t>
      </w:r>
      <w:r>
        <w:br/>
      </w:r>
      <w:r>
        <w:rPr>
          <w:rStyle w:val="CommentTok"/>
        </w:rPr>
        <w:t>#&gt;  8 pathway177       30        26 KEGG_ASTHMA      2.17e-3 0.0169   1.73e-2</w:t>
      </w:r>
      <w:r>
        <w:br/>
      </w:r>
      <w:r>
        <w:rPr>
          <w:rStyle w:val="CommentTok"/>
        </w:rPr>
        <w:t>#&gt;  9 pathway390       29        29 BIOCARTA_TNFR1_~ 2.74e-3 0.0169   1.90e-2</w:t>
      </w:r>
      <w:r>
        <w:br/>
      </w:r>
      <w:r>
        <w:rPr>
          <w:rStyle w:val="CommentTok"/>
        </w:rPr>
        <w:t>#&gt; 10 pathway3         27        26 KEGG_PENTOSE_PH~ 2.82e-3 0.0169   1.90e-2</w:t>
      </w:r>
      <w:r>
        <w:br/>
      </w:r>
      <w:r>
        <w:rPr>
          <w:rStyle w:val="CommentTok"/>
        </w:rPr>
        <w:t>#&gt; 11 pathway413       23        23 ST_GA12_PATHWAY  4.68e-3 0.0234   2.32e-2</w:t>
      </w:r>
      <w:r>
        <w:br/>
      </w:r>
      <w:r>
        <w:rPr>
          <w:rStyle w:val="CommentTok"/>
        </w:rPr>
        <w:t>#&gt; 12 pathway60        64        45 KEGG_RETINOL_ME~ 9.51e-3 0.0380   3.75e-2</w:t>
      </w:r>
      <w:r>
        <w:br/>
      </w:r>
      <w:r>
        <w:rPr>
          <w:rStyle w:val="CommentTok"/>
        </w:rPr>
        <w:t>#&gt; 13 pathway187       16        16 BIOCARTA_RELA_P~ 3.37e-2 0.101    9.78e-2</w:t>
      </w:r>
      <w:r>
        <w:br/>
      </w:r>
      <w:r>
        <w:rPr>
          <w:rStyle w:val="CommentTok"/>
        </w:rPr>
        <w:t>#&gt; 14 pathway266       11        11 BIOCARTA_SET_PA~ 1.19e-1 0.238    2.24e-1</w:t>
      </w:r>
      <w:r>
        <w:br/>
      </w:r>
      <w:r>
        <w:rPr>
          <w:rStyle w:val="CommentTok"/>
        </w:rPr>
        <w:t>#&gt; 15 pathway120       89        73 KEGG_ANTIGEN_PR~ 3.30e-1 0.330    3.30e-1</w:t>
      </w:r>
    </w:p>
    <w:p w14:paraId="638025F0" w14:textId="77777777" w:rsidR="000F0C75" w:rsidRDefault="001C168A">
      <w:pPr>
        <w:pStyle w:val="Heading2"/>
      </w:pPr>
      <w:bookmarkStart w:id="84" w:name="graph-of-top-pathways"/>
      <w:bookmarkStart w:id="85" w:name="_Toc511925755"/>
      <w:bookmarkEnd w:id="84"/>
      <w:r>
        <w:t>Graph of Top Pathways</w:t>
      </w:r>
      <w:bookmarkEnd w:id="85"/>
    </w:p>
    <w:p w14:paraId="463C5BE0" w14:textId="77777777" w:rsidR="000F0C75" w:rsidRDefault="001C168A">
      <w:pPr>
        <w:pStyle w:val="FirstParagraph"/>
      </w:pPr>
      <w:r>
        <w:t xml:space="preserve">To visualize the significance of the pathways based on the selected FDR method, we can use the </w:t>
      </w:r>
      <w:r>
        <w:rPr>
          <w:rStyle w:val="VerbatimChar"/>
        </w:rPr>
        <w:t>ggplot2</w:t>
      </w:r>
      <w:r>
        <w:t xml:space="preserve"> package to create summary graphics of the analysis results.</w:t>
      </w:r>
    </w:p>
    <w:p w14:paraId="149D8B9A" w14:textId="77777777" w:rsidR="000F0C75" w:rsidRDefault="001C168A">
      <w:pPr>
        <w:pStyle w:val="Heading3"/>
      </w:pPr>
      <w:bookmarkStart w:id="86" w:name="tidy-up-the-data"/>
      <w:bookmarkEnd w:id="86"/>
      <w:r>
        <w:t>Tidy Up the Data</w:t>
      </w:r>
    </w:p>
    <w:p w14:paraId="7B0143A5" w14:textId="77777777" w:rsidR="000F0C75" w:rsidRDefault="001C168A">
      <w:pPr>
        <w:pStyle w:val="FirstParagraph"/>
      </w:pPr>
      <w:r>
        <w:t xml:space="preserve">In order to take advantage of the publication-quality graphics created with the </w:t>
      </w:r>
      <w:r>
        <w:rPr>
          <w:rStyle w:val="VerbatimChar"/>
        </w:rPr>
        <w:t>ggplot2</w:t>
      </w:r>
      <w:r>
        <w:t xml:space="preserve"> package, we first need to tidy the data frames returned by the </w:t>
      </w:r>
      <w:r>
        <w:rPr>
          <w:rStyle w:val="VerbatimChar"/>
        </w:rPr>
        <w:t>AESPCA_pVals</w:t>
      </w:r>
      <w:r>
        <w:t xml:space="preserve"> and </w:t>
      </w:r>
      <w:r>
        <w:rPr>
          <w:rStyle w:val="VerbatimChar"/>
        </w:rPr>
        <w:t>superPCA_pVals</w:t>
      </w:r>
      <w:r>
        <w:t xml:space="preserve"> functions.</w:t>
      </w:r>
    </w:p>
    <w:p w14:paraId="7A8D13B0" w14:textId="77777777" w:rsidR="000F0C75" w:rsidRDefault="001C168A">
      <w:pPr>
        <w:pStyle w:val="SourceCode"/>
      </w:pPr>
      <w:r>
        <w:rPr>
          <w:rStyle w:val="KeywordTok"/>
        </w:rPr>
        <w:t>library</w:t>
      </w:r>
      <w:r>
        <w:rPr>
          <w:rStyle w:val="NormalTok"/>
        </w:rPr>
        <w:t>(reshape2)</w:t>
      </w:r>
      <w:r>
        <w:br/>
      </w:r>
      <w:r>
        <w:rPr>
          <w:rStyle w:val="CommentTok"/>
        </w:rPr>
        <w:t xml:space="preserve">#&gt; </w:t>
      </w:r>
      <w:r>
        <w:br/>
      </w:r>
      <w:r>
        <w:rPr>
          <w:rStyle w:val="CommentTok"/>
        </w:rPr>
        <w:t>#&gt; Attaching package: 'reshape2'</w:t>
      </w:r>
      <w:r>
        <w:br/>
      </w:r>
      <w:r>
        <w:rPr>
          <w:rStyle w:val="CommentTok"/>
        </w:rPr>
        <w:t>#&gt; The following object is masked from 'package:tidyr':</w:t>
      </w:r>
      <w:r>
        <w:br/>
      </w:r>
      <w:r>
        <w:rPr>
          <w:rStyle w:val="CommentTok"/>
        </w:rPr>
        <w:t xml:space="preserve">#&gt; </w:t>
      </w:r>
      <w:r>
        <w:br/>
      </w:r>
      <w:r>
        <w:rPr>
          <w:rStyle w:val="CommentTok"/>
        </w:rPr>
        <w:t>#&gt;     smiths</w:t>
      </w:r>
      <w:r>
        <w:br/>
      </w:r>
      <w:commentRangeStart w:id="87"/>
      <w:commentRangeStart w:id="88"/>
      <w:r>
        <w:rPr>
          <w:rStyle w:val="NormalTok"/>
        </w:rPr>
        <w:t>surv_spr_melt_df &lt;-</w:t>
      </w:r>
      <w:r>
        <w:rPr>
          <w:rStyle w:val="StringTok"/>
        </w:rPr>
        <w:t xml:space="preserve"> </w:t>
      </w:r>
      <w:r>
        <w:rPr>
          <w:rStyle w:val="NormalTok"/>
        </w:rPr>
        <w:t>surv_spr_pVals_df</w:t>
      </w:r>
      <w:commentRangeEnd w:id="87"/>
      <w:r w:rsidR="00F22B15">
        <w:rPr>
          <w:rStyle w:val="CommentReference"/>
        </w:rPr>
        <w:commentReference w:id="87"/>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terms,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melt</w:t>
      </w:r>
      <w:r>
        <w:rPr>
          <w:rStyle w:val="NormalTok"/>
        </w:rPr>
        <w:t>(</w:t>
      </w:r>
      <w:r>
        <w:rPr>
          <w:rStyle w:val="DataTypeTok"/>
        </w:rPr>
        <w:t>id.vars =</w:t>
      </w:r>
      <w:r>
        <w:rPr>
          <w:rStyle w:val="NormalTok"/>
        </w:rPr>
        <w:t xml:space="preserve"> </w:t>
      </w:r>
      <w:r>
        <w:rPr>
          <w:rStyle w:val="StringTok"/>
        </w:rPr>
        <w:t>"pathways"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pathways =</w:t>
      </w:r>
      <w:r>
        <w:rPr>
          <w:rStyle w:val="NormalTok"/>
        </w:rPr>
        <w:t xml:space="preserve"> </w:t>
      </w:r>
      <w:r>
        <w:rPr>
          <w:rStyle w:val="KeywordTok"/>
        </w:rPr>
        <w:t>factor</w:t>
      </w:r>
      <w:r>
        <w:rPr>
          <w:rStyle w:val="NormalTok"/>
        </w:rPr>
        <w:t>(pathways,</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(pathways)),</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commentRangeEnd w:id="88"/>
      <w:r w:rsidR="005B0449">
        <w:rPr>
          <w:rStyle w:val="CommentReference"/>
        </w:rPr>
        <w:commentReference w:id="88"/>
      </w:r>
    </w:p>
    <w:p w14:paraId="113945CB" w14:textId="77777777" w:rsidR="000F0C75" w:rsidRDefault="001C168A">
      <w:pPr>
        <w:pStyle w:val="Heading3"/>
      </w:pPr>
      <w:bookmarkStart w:id="89" w:name="graph-pathway-ranks"/>
      <w:bookmarkEnd w:id="89"/>
      <w:r>
        <w:t>Graph Pathway Ranks</w:t>
      </w:r>
    </w:p>
    <w:p w14:paraId="5D374427" w14:textId="77777777" w:rsidR="000F0C75" w:rsidRDefault="001C168A">
      <w:pPr>
        <w:pStyle w:val="FirstParagraph"/>
      </w:pPr>
      <w:r>
        <w:t>Now that our output is tidy, we can make a bar chart of the pathway significance.</w:t>
      </w:r>
    </w:p>
    <w:p w14:paraId="2C3E69FB" w14:textId="77777777" w:rsidR="000F0C75" w:rsidRDefault="001C168A">
      <w:pPr>
        <w:pStyle w:val="SourceCode"/>
      </w:pPr>
      <w:r>
        <w:rPr>
          <w:rStyle w:val="KeywordTok"/>
        </w:rPr>
        <w:t>ggplot</w:t>
      </w:r>
      <w:r>
        <w:rPr>
          <w:rStyle w:val="NormalTok"/>
        </w:rPr>
        <w:t xml:space="preserve">(surv_spr_melt_df)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pathways, </w:t>
      </w:r>
      <w:r>
        <w:rPr>
          <w:rStyle w:val="DataTypeTok"/>
        </w:rPr>
        <w:t>y =</w:t>
      </w:r>
      <w:r>
        <w:rPr>
          <w:rStyle w:val="NormalTok"/>
        </w:rPr>
        <w:t xml:space="preserve"> score,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lastRenderedPageBreak/>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"FDR Adjustment"</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"rawp"</w:t>
      </w:r>
      <w:r>
        <w:rPr>
          <w:rStyle w:val="NormalTok"/>
        </w:rPr>
        <w:t xml:space="preserve">, </w:t>
      </w:r>
      <w:r>
        <w:rPr>
          <w:rStyle w:val="StringTok"/>
        </w:rPr>
        <w:t>"Hochberg"</w:t>
      </w:r>
      <w:r>
        <w:rPr>
          <w:rStyle w:val="NormalTok"/>
        </w:rPr>
        <w:t xml:space="preserve">, </w:t>
      </w:r>
      <w:r>
        <w:rPr>
          <w:rStyle w:val="StringTok"/>
        </w:rPr>
        <w:t>"SidakSD"</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"Hochberg"</w:t>
      </w:r>
      <w:r>
        <w:rPr>
          <w:rStyle w:val="NormalTok"/>
        </w:rPr>
        <w:t xml:space="preserve">, </w:t>
      </w:r>
      <w:r>
        <w:rPr>
          <w:rStyle w:val="StringTok"/>
        </w:rPr>
        <w:t>"Sidak SD"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"Significant Colon Pathways by Supervised PCA"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7174858B" w14:textId="77777777" w:rsidR="000F0C75" w:rsidRDefault="001C168A">
      <w:pPr>
        <w:pStyle w:val="FirstParagraph"/>
      </w:pPr>
      <w:commentRangeStart w:id="90"/>
      <w:r>
        <w:rPr>
          <w:noProof/>
        </w:rPr>
        <w:drawing>
          <wp:inline distT="0" distB="0" distL="0" distR="0" wp14:anchorId="2451EC39" wp14:editId="75DFFBD4">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or1EBr\preview-32e07d73130.dir\C1-Quickstart_Guide_files/figure-docx/surv_spr_pval_plot-1.png"/>
                    <pic:cNvPicPr>
                      <a:picLocks noChangeAspect="1" noChangeArrowheads="1"/>
                    </pic:cNvPicPr>
                  </pic:nvPicPr>
                  <pic:blipFill>
                    <a:blip r:embed="rId23"/>
                    <a:stretch>
                      <a:fillRect/>
                    </a:stretch>
                  </pic:blipFill>
                  <pic:spPr bwMode="auto">
                    <a:xfrm>
                      <a:off x="0" y="0"/>
                      <a:ext cx="5334000" cy="2991610"/>
                    </a:xfrm>
                    <a:prstGeom prst="rect">
                      <a:avLst/>
                    </a:prstGeom>
                    <a:noFill/>
                    <a:ln w="9525">
                      <a:noFill/>
                      <a:headEnd/>
                      <a:tailEnd/>
                    </a:ln>
                  </pic:spPr>
                </pic:pic>
              </a:graphicData>
            </a:graphic>
          </wp:inline>
        </w:drawing>
      </w:r>
      <w:commentRangeEnd w:id="90"/>
      <w:r w:rsidR="003D7D36">
        <w:rPr>
          <w:rStyle w:val="CommentReference"/>
        </w:rPr>
        <w:commentReference w:id="90"/>
      </w:r>
    </w:p>
    <w:p w14:paraId="1E340AA7" w14:textId="77777777" w:rsidR="000F0C75" w:rsidRDefault="001C168A">
      <w:pPr>
        <w:pStyle w:val="Heading2"/>
      </w:pPr>
      <w:bookmarkStart w:id="91" w:name="extract-genes-from-the-top-pathways"/>
      <w:bookmarkStart w:id="92" w:name="_Toc511925756"/>
      <w:bookmarkEnd w:id="91"/>
      <w:r>
        <w:t>Extract Genes from the Top Pathways</w:t>
      </w:r>
      <w:bookmarkEnd w:id="92"/>
    </w:p>
    <w:p w14:paraId="4D896489" w14:textId="77777777" w:rsidR="000F0C75" w:rsidRDefault="001C168A">
      <w:pPr>
        <w:pStyle w:val="FirstParagraph"/>
      </w:pPr>
      <w:r>
        <w:t xml:space="preserve">Use the </w:t>
      </w:r>
      <w:r>
        <w:rPr>
          <w:rStyle w:val="VerbatimChar"/>
        </w:rPr>
        <w:t>topGenes</w:t>
      </w:r>
      <w:r>
        <w:t xml:space="preserve"> function to “score” the genes contained in the top significant pathways. Given that we have so far only considered collections of genes, rather than the genes themselves, we can inspect </w:t>
      </w:r>
      <w:commentRangeStart w:id="93"/>
      <w:r>
        <w:t>which genes show up the most often in the top-ranked pathways.</w:t>
      </w:r>
      <w:commentRangeEnd w:id="93"/>
      <w:r w:rsidR="003D7D36">
        <w:rPr>
          <w:rStyle w:val="CommentReference"/>
        </w:rPr>
        <w:commentReference w:id="93"/>
      </w:r>
    </w:p>
    <w:p w14:paraId="2AE2BAA1" w14:textId="77777777" w:rsidR="000F0C75" w:rsidRDefault="001C168A">
      <w:pPr>
        <w:pStyle w:val="SourceCode"/>
      </w:pPr>
      <w:r>
        <w:rPr>
          <w:rStyle w:val="KeywordTok"/>
        </w:rPr>
        <w:t>topGenes</w:t>
      </w:r>
      <w:r>
        <w:rPr>
          <w:rStyle w:val="NormalTok"/>
        </w:rPr>
        <w:t>(</w:t>
      </w:r>
      <w:r>
        <w:rPr>
          <w:rStyle w:val="DataTypeTok"/>
        </w:rPr>
        <w:t>object =</w:t>
      </w:r>
      <w:r>
        <w:rPr>
          <w:rStyle w:val="NormalTok"/>
        </w:rPr>
        <w:t xml:space="preserve"> colon_OmicsSurv, </w:t>
      </w:r>
      <w:r>
        <w:rPr>
          <w:rStyle w:val="DataTypeTok"/>
        </w:rPr>
        <w:t>pVals_df =</w:t>
      </w:r>
      <w:r>
        <w:rPr>
          <w:rStyle w:val="NormalTok"/>
        </w:rPr>
        <w:t xml:space="preserve"> surv_spr_pVals_df)</w:t>
      </w:r>
      <w:r>
        <w:br/>
      </w:r>
      <w:r>
        <w:rPr>
          <w:rStyle w:val="CommentTok"/>
        </w:rPr>
        <w:t>#&gt; $summedRank</w:t>
      </w:r>
      <w:r>
        <w:br/>
      </w:r>
      <w:r>
        <w:rPr>
          <w:rStyle w:val="CommentTok"/>
        </w:rPr>
        <w:t xml:space="preserve">#&gt;   PIK3CA   PIK3R1    MAPK1   MAP2K1     NRAS     GRB2    MAPK3     HRAS </w:t>
      </w:r>
      <w:r>
        <w:br/>
      </w:r>
      <w:r>
        <w:rPr>
          <w:rStyle w:val="CommentTok"/>
        </w:rPr>
        <w:t xml:space="preserve">#&gt; 36.43021 36.43021 36.03006 32.27087 32.27087 32.27087 32.27087 32.27087 </w:t>
      </w:r>
      <w:r>
        <w:br/>
      </w:r>
      <w:r>
        <w:rPr>
          <w:rStyle w:val="CommentTok"/>
        </w:rPr>
        <w:t xml:space="preserve">#&gt;     KRAS </w:t>
      </w:r>
      <w:r>
        <w:br/>
      </w:r>
      <w:r>
        <w:rPr>
          <w:rStyle w:val="CommentTok"/>
        </w:rPr>
        <w:t xml:space="preserve">#&gt; 32.27087 </w:t>
      </w:r>
      <w:r>
        <w:br/>
      </w:r>
      <w:r>
        <w:rPr>
          <w:rStyle w:val="CommentTok"/>
        </w:rPr>
        <w:t xml:space="preserve">#&gt; </w:t>
      </w:r>
      <w:r>
        <w:br/>
      </w:r>
      <w:r>
        <w:rPr>
          <w:rStyle w:val="CommentTok"/>
        </w:rPr>
        <w:t>#&gt; $averagedRank</w:t>
      </w:r>
      <w:r>
        <w:br/>
      </w:r>
      <w:r>
        <w:rPr>
          <w:rStyle w:val="CommentTok"/>
        </w:rPr>
        <w:t xml:space="preserve">#&gt;     PAK3      BTC     ELK1     NRG1     PAK4     NRG3    MAPK9    ERBB4 </w:t>
      </w:r>
      <w:r>
        <w:br/>
      </w:r>
      <w:r>
        <w:rPr>
          <w:rStyle w:val="CommentTok"/>
        </w:rPr>
        <w:t xml:space="preserve">#&gt; 7.218563 7.218563 7.218563 7.218563 7.218563 7.218563 7.218563 7.218563 </w:t>
      </w:r>
      <w:r>
        <w:br/>
      </w:r>
      <w:r>
        <w:rPr>
          <w:rStyle w:val="CommentTok"/>
        </w:rPr>
        <w:t xml:space="preserve">#&gt;   MAPK10    ERBB3     ABL1     NRG2     ABL2     SHC4  RPS6KB2     AREG </w:t>
      </w:r>
      <w:r>
        <w:br/>
      </w:r>
      <w:r>
        <w:rPr>
          <w:rStyle w:val="CommentTok"/>
        </w:rPr>
        <w:t xml:space="preserve">#&gt; 7.218563 7.218563 7.218563 7.218563 7.218563 7.218563 7.218563 7.218563 </w:t>
      </w:r>
      <w:r>
        <w:br/>
      </w:r>
      <w:r>
        <w:rPr>
          <w:rStyle w:val="CommentTok"/>
        </w:rPr>
        <w:t xml:space="preserve">#&gt;   STAT5B   STAT5A     PAK6      MYC     NRG4    GSK3B     CBLB      CBL </w:t>
      </w:r>
      <w:r>
        <w:br/>
      </w:r>
      <w:r>
        <w:rPr>
          <w:rStyle w:val="CommentTok"/>
        </w:rPr>
        <w:t xml:space="preserve">#&gt; 7.218563 7.218563 7.218563 7.218563 7.218563 7.218563 7.218563 7.218563 </w:t>
      </w:r>
      <w:r>
        <w:br/>
      </w:r>
      <w:r>
        <w:rPr>
          <w:rStyle w:val="CommentTok"/>
        </w:rPr>
        <w:lastRenderedPageBreak/>
        <w:t xml:space="preserve">#&gt;   CDKN1B   CDKN1A     EREG     NCK2   CAMK2A   CAMK2B   CAMK2D   CAMK2G </w:t>
      </w:r>
      <w:r>
        <w:br/>
      </w:r>
      <w:r>
        <w:rPr>
          <w:rStyle w:val="CommentTok"/>
        </w:rPr>
        <w:t xml:space="preserve">#&gt; 7.218563 7.218563 7.218563 7.218563 7.218563 7.218563 7.218563 7.218563 </w:t>
      </w:r>
      <w:r>
        <w:br/>
      </w:r>
      <w:r>
        <w:rPr>
          <w:rStyle w:val="CommentTok"/>
        </w:rPr>
        <w:t xml:space="preserve">#&gt;     CBLC     CRKL    HBEGF </w:t>
      </w:r>
      <w:r>
        <w:br/>
      </w:r>
      <w:r>
        <w:rPr>
          <w:rStyle w:val="CommentTok"/>
        </w:rPr>
        <w:t>#&gt; 7.218563 7.218563 7.218563</w:t>
      </w:r>
    </w:p>
    <w:p w14:paraId="571E8AAE" w14:textId="77777777" w:rsidR="000F0C75" w:rsidRDefault="002A2841">
      <w:r>
        <w:rPr>
          <w:noProof/>
        </w:rPr>
        <w:pict w14:anchorId="2CCCEBE7">
          <v:rect id="_x0000_i1025" alt="" style="width:468pt;height:.05pt;mso-width-percent:0;mso-height-percent:0;mso-width-percent:0;mso-height-percent:0" o:hralign="center" o:hrstd="t" o:hr="t"/>
        </w:pict>
      </w:r>
    </w:p>
    <w:p w14:paraId="49BB0708" w14:textId="77777777" w:rsidR="000F0C75" w:rsidRDefault="000F0C75">
      <w:pPr>
        <w:pStyle w:val="FirstParagraph"/>
      </w:pPr>
    </w:p>
    <w:p w14:paraId="2709A53C" w14:textId="77777777" w:rsidR="000F0C75" w:rsidRDefault="001C168A">
      <w:pPr>
        <w:pStyle w:val="Heading1"/>
      </w:pPr>
      <w:bookmarkStart w:id="94" w:name="review"/>
      <w:bookmarkStart w:id="95" w:name="_Toc511925757"/>
      <w:bookmarkEnd w:id="94"/>
      <w:r>
        <w:t>Review</w:t>
      </w:r>
      <w:bookmarkEnd w:id="95"/>
    </w:p>
    <w:p w14:paraId="3814B4C8" w14:textId="77777777" w:rsidR="000F0C75" w:rsidRDefault="001C168A">
      <w:pPr>
        <w:pStyle w:val="FirstParagraph"/>
      </w:pPr>
      <w:r>
        <w:t>Now that you have an idea of how to use this package, please see each of our vignettes for detailed and thorough commentary and guiding information on each of the three topics discussed herein. The vignettes are:</w:t>
      </w:r>
    </w:p>
    <w:p w14:paraId="0D682929" w14:textId="77777777" w:rsidR="000F0C75" w:rsidRDefault="002A2841">
      <w:pPr>
        <w:pStyle w:val="Compact"/>
        <w:numPr>
          <w:ilvl w:val="0"/>
          <w:numId w:val="5"/>
        </w:numPr>
      </w:pPr>
      <w:hyperlink r:id="rId24">
        <w:r w:rsidR="001C168A">
          <w:rPr>
            <w:rStyle w:val="Hyperlink"/>
          </w:rPr>
          <w:t>Chapter 2: Import Data</w:t>
        </w:r>
      </w:hyperlink>
    </w:p>
    <w:p w14:paraId="6FFFCED3" w14:textId="77777777" w:rsidR="000F0C75" w:rsidRDefault="002A2841">
      <w:pPr>
        <w:pStyle w:val="Compact"/>
        <w:numPr>
          <w:ilvl w:val="0"/>
          <w:numId w:val="5"/>
        </w:numPr>
      </w:pPr>
      <w:hyperlink r:id="rId25">
        <w:r w:rsidR="001C168A">
          <w:rPr>
            <w:rStyle w:val="Hyperlink"/>
          </w:rPr>
          <w:t>Chapter 3: Create Omics Data Objects</w:t>
        </w:r>
      </w:hyperlink>
    </w:p>
    <w:p w14:paraId="43AE790D" w14:textId="77777777" w:rsidR="000F0C75" w:rsidRDefault="002A2841">
      <w:pPr>
        <w:pStyle w:val="Compact"/>
        <w:numPr>
          <w:ilvl w:val="0"/>
          <w:numId w:val="5"/>
        </w:numPr>
      </w:pPr>
      <w:hyperlink r:id="rId26">
        <w:r w:rsidR="001C168A">
          <w:rPr>
            <w:rStyle w:val="Hyperlink"/>
          </w:rPr>
          <w:t>Chapter 4: Test Pathway Significance</w:t>
        </w:r>
      </w:hyperlink>
    </w:p>
    <w:sectPr w:rsidR="000F0C7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Wang, Lily" w:date="2018-04-22T11:13:00Z" w:initials="WL">
    <w:p w14:paraId="504DBAFA" w14:textId="77777777" w:rsidR="00D27E4E" w:rsidRDefault="00D27E4E">
      <w:pPr>
        <w:pStyle w:val="CommentText"/>
      </w:pPr>
      <w:r>
        <w:rPr>
          <w:rStyle w:val="CommentReference"/>
        </w:rPr>
        <w:annotationRef/>
      </w:r>
      <w:r>
        <w:t>Would be nice to also number these sections</w:t>
      </w:r>
    </w:p>
  </w:comment>
  <w:comment w:id="16" w:author="Wang, Lily" w:date="2018-04-22T11:16:00Z" w:initials="WL">
    <w:p w14:paraId="510AFA30" w14:textId="77777777" w:rsidR="00D27E4E" w:rsidRDefault="00D27E4E">
      <w:pPr>
        <w:pStyle w:val="CommentText"/>
      </w:pPr>
      <w:r>
        <w:rPr>
          <w:rStyle w:val="CommentReference"/>
        </w:rPr>
        <w:annotationRef/>
      </w:r>
      <w:r w:rsidR="00D20A36">
        <w:rPr>
          <w:noProof/>
        </w:rPr>
        <w:t>might want to hide this info in a link</w:t>
      </w:r>
    </w:p>
  </w:comment>
  <w:comment w:id="20" w:author="Wang, Lily [2]" w:date="2018-04-22T16:12:00Z" w:initials="WL">
    <w:p w14:paraId="62BDB033" w14:textId="64AE3393" w:rsidR="005E4A08" w:rsidRDefault="005E4A08">
      <w:pPr>
        <w:pStyle w:val="CommentText"/>
      </w:pPr>
      <w:r>
        <w:rPr>
          <w:rStyle w:val="CommentReference"/>
        </w:rPr>
        <w:annotationRef/>
      </w:r>
      <w:r>
        <w:t>it would be easier for readers if you can provide a reproducible example. Consider saving a small .gmt file (e.g. hallmark genesets) in the package</w:t>
      </w:r>
    </w:p>
  </w:comment>
  <w:comment w:id="21" w:author="Wang, Lily [2]" w:date="2018-04-22T16:18:00Z" w:initials="WL">
    <w:p w14:paraId="1CEAE68D" w14:textId="75A66E4A" w:rsidR="004D45DD" w:rsidRDefault="004D45DD">
      <w:pPr>
        <w:pStyle w:val="CommentText"/>
      </w:pPr>
      <w:r>
        <w:rPr>
          <w:rStyle w:val="CommentReference"/>
        </w:rPr>
        <w:annotationRef/>
      </w:r>
      <w:r>
        <w:t>I don’t think this is needed</w:t>
      </w:r>
    </w:p>
  </w:comment>
  <w:comment w:id="23" w:author="Odom, Gabriel" w:date="2018-04-23T11:39:00Z" w:initials="OG">
    <w:p w14:paraId="66E3FD5E" w14:textId="18989DDD" w:rsidR="00D06867" w:rsidRDefault="00D06867">
      <w:pPr>
        <w:pStyle w:val="CommentText"/>
      </w:pPr>
      <w:r>
        <w:rPr>
          <w:rStyle w:val="CommentReference"/>
        </w:rPr>
        <w:annotationRef/>
      </w:r>
      <w:r>
        <w:t>List of the gene names contained in each pathway set</w:t>
      </w:r>
    </w:p>
  </w:comment>
  <w:comment w:id="22" w:author="Odom, Gabriel" w:date="2018-04-23T11:39:00Z" w:initials="OG">
    <w:p w14:paraId="57F86896" w14:textId="2AC0F2C3" w:rsidR="000B19B3" w:rsidRDefault="000B19B3">
      <w:pPr>
        <w:pStyle w:val="CommentText"/>
      </w:pPr>
      <w:r>
        <w:rPr>
          <w:rStyle w:val="CommentReference"/>
        </w:rPr>
        <w:annotationRef/>
      </w:r>
      <w:r>
        <w:t>Reorder to match function output. Add (optional) before the GSEA_link part.</w:t>
      </w:r>
    </w:p>
  </w:comment>
  <w:comment w:id="30" w:author="Wang, Lily [2]" w:date="2018-04-22T16:16:00Z" w:initials="WL">
    <w:p w14:paraId="0F6547DB" w14:textId="57456971" w:rsidR="004D45DD" w:rsidRDefault="004D45DD">
      <w:pPr>
        <w:pStyle w:val="CommentText"/>
      </w:pPr>
      <w:r>
        <w:rPr>
          <w:rStyle w:val="CommentReference"/>
        </w:rPr>
        <w:annotationRef/>
      </w:r>
      <w:r>
        <w:t>genomic data such as DNA variants or methylation cpgs need to be mapped to genes first, so I think it’s better to focus on gene expression data here</w:t>
      </w:r>
    </w:p>
  </w:comment>
  <w:comment w:id="31" w:author="Wang, Lily [2]" w:date="2018-04-22T16:18:00Z" w:initials="WL">
    <w:p w14:paraId="55CC85F2" w14:textId="63848284" w:rsidR="004D45DD" w:rsidRDefault="004D45DD">
      <w:pPr>
        <w:pStyle w:val="CommentText"/>
      </w:pPr>
      <w:r>
        <w:rPr>
          <w:rStyle w:val="CommentReference"/>
        </w:rPr>
        <w:annotationRef/>
      </w:r>
      <w:r>
        <w:t xml:space="preserve">It’s better to be specific with examples, otherwise readers can get confused. </w:t>
      </w:r>
    </w:p>
  </w:comment>
  <w:comment w:id="39" w:author="Wang, Lily [2]" w:date="2018-04-22T16:21:00Z" w:initials="WL">
    <w:p w14:paraId="5ED525CD" w14:textId="5FED5298" w:rsidR="00C4776A" w:rsidRDefault="00C4776A">
      <w:pPr>
        <w:pStyle w:val="CommentText"/>
      </w:pPr>
      <w:r>
        <w:rPr>
          <w:rStyle w:val="CommentReference"/>
        </w:rPr>
        <w:annotationRef/>
      </w:r>
      <w:r>
        <w:t>Please replace this with a reproducible example</w:t>
      </w:r>
    </w:p>
  </w:comment>
  <w:comment w:id="40" w:author="Wang, Lily [2]" w:date="2018-04-22T16:23:00Z" w:initials="WL">
    <w:p w14:paraId="1640B5A0" w14:textId="051E6666" w:rsidR="00C4776A" w:rsidRDefault="00C4776A">
      <w:pPr>
        <w:pStyle w:val="CommentText"/>
      </w:pPr>
      <w:r>
        <w:rPr>
          <w:rStyle w:val="CommentReference"/>
        </w:rPr>
        <w:annotationRef/>
      </w:r>
      <w:r>
        <w:t xml:space="preserve">Please include a few lines to clarify what the warning is about. What are allowed/not allowed for gene names. </w:t>
      </w:r>
    </w:p>
  </w:comment>
  <w:comment w:id="43" w:author="Wang, Lily [2]" w:date="2018-04-22T16:24:00Z" w:initials="WL">
    <w:p w14:paraId="529B75DE" w14:textId="666549D0" w:rsidR="00C4776A" w:rsidRDefault="00C4776A">
      <w:pPr>
        <w:pStyle w:val="CommentText"/>
      </w:pPr>
      <w:r>
        <w:rPr>
          <w:rStyle w:val="CommentReference"/>
        </w:rPr>
        <w:annotationRef/>
      </w:r>
      <w:r>
        <w:t>This is broader and includes cell lines or animal studies</w:t>
      </w:r>
    </w:p>
  </w:comment>
  <w:comment w:id="46" w:author="Wang, Lily [2]" w:date="2018-04-22T16:24:00Z" w:initials="WL">
    <w:p w14:paraId="56CDA467" w14:textId="06EA4AD8" w:rsidR="00C4776A" w:rsidRDefault="00C4776A">
      <w:pPr>
        <w:pStyle w:val="CommentText"/>
      </w:pPr>
      <w:r>
        <w:rPr>
          <w:rStyle w:val="CommentReference"/>
        </w:rPr>
        <w:annotationRef/>
      </w:r>
      <w:r>
        <w:t>Need an example</w:t>
      </w:r>
    </w:p>
  </w:comment>
  <w:comment w:id="47" w:author="Wang, Lily [2]" w:date="2018-04-22T16:25:00Z" w:initials="WL">
    <w:p w14:paraId="6545FBA9" w14:textId="5FE56F68" w:rsidR="00C4776A" w:rsidRDefault="00C4776A">
      <w:pPr>
        <w:pStyle w:val="CommentText"/>
      </w:pPr>
      <w:r>
        <w:rPr>
          <w:rStyle w:val="CommentReference"/>
        </w:rPr>
        <w:annotationRef/>
      </w:r>
      <w:r>
        <w:t>Need one or two sentences to explain what this data is</w:t>
      </w:r>
    </w:p>
  </w:comment>
  <w:comment w:id="54" w:author="Wang, Lily [2]" w:date="2018-04-22T16:27:00Z" w:initials="WL">
    <w:p w14:paraId="7FEFCAC9" w14:textId="5F28B335" w:rsidR="00C4776A" w:rsidRDefault="00C4776A">
      <w:pPr>
        <w:pStyle w:val="CommentText"/>
      </w:pPr>
      <w:r>
        <w:rPr>
          <w:rStyle w:val="CommentReference"/>
        </w:rPr>
        <w:annotationRef/>
      </w:r>
      <w:r>
        <w:t xml:space="preserve">Object? </w:t>
      </w:r>
    </w:p>
  </w:comment>
  <w:comment w:id="59" w:author="Wang, Lily [2]" w:date="2018-04-22T16:30:00Z" w:initials="WL">
    <w:p w14:paraId="67CF31EE" w14:textId="1E4C30F8" w:rsidR="006F1A44" w:rsidRDefault="006F1A44">
      <w:pPr>
        <w:pStyle w:val="CommentText"/>
      </w:pPr>
      <w:r>
        <w:rPr>
          <w:rStyle w:val="CommentReference"/>
        </w:rPr>
        <w:annotationRef/>
      </w:r>
      <w:r>
        <w:t>??</w:t>
      </w:r>
    </w:p>
  </w:comment>
  <w:comment w:id="62" w:author="Odom, Gabriel" w:date="2018-04-23T12:11:00Z" w:initials="OG">
    <w:p w14:paraId="52C25556" w14:textId="0759E531" w:rsidR="0009104B" w:rsidRDefault="0009104B">
      <w:pPr>
        <w:pStyle w:val="CommentText"/>
      </w:pPr>
      <w:r>
        <w:rPr>
          <w:rStyle w:val="CommentReference"/>
        </w:rPr>
        <w:annotationRef/>
      </w:r>
      <w:r>
        <w:t>Keep this, add an explainer sentence. Move the rest of the detail to the import data vignette.</w:t>
      </w:r>
    </w:p>
  </w:comment>
  <w:comment w:id="78" w:author="Wang, Lily [2]" w:date="2018-04-22T16:35:00Z" w:initials="WL">
    <w:p w14:paraId="1A57DB23" w14:textId="77777777" w:rsidR="006F1A44" w:rsidRDefault="006F1A44">
      <w:pPr>
        <w:pStyle w:val="CommentText"/>
      </w:pPr>
      <w:r>
        <w:rPr>
          <w:rStyle w:val="CommentReference"/>
        </w:rPr>
        <w:annotationRef/>
      </w:r>
      <w:r>
        <w:t xml:space="preserve">Why do we have to create the object first? Why can’t there be 3 slots for assay data, pathway list and phenotype info? </w:t>
      </w:r>
    </w:p>
    <w:p w14:paraId="377E7ABD" w14:textId="77777777" w:rsidR="005B0449" w:rsidRDefault="005B0449">
      <w:pPr>
        <w:pStyle w:val="CommentText"/>
      </w:pPr>
    </w:p>
    <w:p w14:paraId="263C1485" w14:textId="3AFF991D" w:rsidR="005B0449" w:rsidRDefault="005B0449">
      <w:pPr>
        <w:pStyle w:val="CommentText"/>
      </w:pPr>
      <w:r>
        <w:t xml:space="preserve">See for example </w:t>
      </w:r>
      <w:hyperlink r:id="rId1" w:history="1">
        <w:r w:rsidRPr="00741D48">
          <w:rPr>
            <w:rStyle w:val="Hyperlink"/>
          </w:rPr>
          <w:t>https://bioconductor.org/packages/devel/bioc/vignettes/goseq/inst/doc/goseq.pdf</w:t>
        </w:r>
      </w:hyperlink>
    </w:p>
    <w:p w14:paraId="74FC1CC8" w14:textId="46B4CA58" w:rsidR="005B0449" w:rsidRDefault="005B0449">
      <w:pPr>
        <w:pStyle w:val="CommentText"/>
      </w:pPr>
    </w:p>
  </w:comment>
  <w:comment w:id="81" w:author="Odom, Gabriel" w:date="2018-04-23T12:17:00Z" w:initials="OG">
    <w:p w14:paraId="684EF9CA" w14:textId="5573DCF1" w:rsidR="00F22B15" w:rsidRDefault="00F22B15">
      <w:pPr>
        <w:pStyle w:val="CommentText"/>
      </w:pPr>
      <w:r>
        <w:rPr>
          <w:rStyle w:val="CommentReference"/>
        </w:rPr>
        <w:annotationRef/>
      </w:r>
      <w:r>
        <w:t>Change to BH</w:t>
      </w:r>
    </w:p>
  </w:comment>
  <w:comment w:id="87" w:author="Odom, Gabriel" w:date="2018-04-23T12:13:00Z" w:initials="OG">
    <w:p w14:paraId="456E2631" w14:textId="62CCDD34" w:rsidR="00F22B15" w:rsidRDefault="00F22B15">
      <w:pPr>
        <w:pStyle w:val="CommentText"/>
      </w:pPr>
      <w:r>
        <w:rPr>
          <w:rStyle w:val="CommentReference"/>
        </w:rPr>
        <w:annotationRef/>
      </w:r>
      <w:r>
        <w:t>Explain the input and the output of this code section, and the motivation (“necessary for graphing with ggplot”)</w:t>
      </w:r>
    </w:p>
  </w:comment>
  <w:comment w:id="88" w:author="Wang, Lily [2]" w:date="2018-04-22T16:40:00Z" w:initials="WL">
    <w:p w14:paraId="7AA1CC2B" w14:textId="0BC51B53" w:rsidR="005B0449" w:rsidRDefault="005B0449">
      <w:pPr>
        <w:pStyle w:val="CommentText"/>
      </w:pPr>
      <w:r>
        <w:rPr>
          <w:rStyle w:val="CommentReference"/>
        </w:rPr>
        <w:annotationRef/>
      </w:r>
      <w:r>
        <w:t>Add one or two sentence to describe what’s going on here</w:t>
      </w:r>
    </w:p>
  </w:comment>
  <w:comment w:id="90" w:author="Wang, Lily [2]" w:date="2018-04-22T16:41:00Z" w:initials="WL">
    <w:p w14:paraId="4A1A47A6" w14:textId="77777777" w:rsidR="003D7D36" w:rsidRDefault="003D7D36">
      <w:pPr>
        <w:pStyle w:val="CommentText"/>
      </w:pPr>
      <w:r>
        <w:rPr>
          <w:rStyle w:val="CommentReference"/>
        </w:rPr>
        <w:annotationRef/>
      </w:r>
      <w:r>
        <w:t>The pathway names a bit boring, would be nice to replace with some real pathway names</w:t>
      </w:r>
    </w:p>
    <w:p w14:paraId="6D3B764E" w14:textId="77777777" w:rsidR="003D7D36" w:rsidRDefault="003D7D36">
      <w:pPr>
        <w:pStyle w:val="CommentText"/>
      </w:pPr>
    </w:p>
    <w:p w14:paraId="28F679F9" w14:textId="77777777" w:rsidR="003D7D36" w:rsidRDefault="003D7D36">
      <w:pPr>
        <w:pStyle w:val="CommentText"/>
      </w:pPr>
      <w:r>
        <w:t xml:space="preserve">Also please include only “Hochberg” by default and label it “fdr”. </w:t>
      </w:r>
    </w:p>
    <w:p w14:paraId="51992FA2" w14:textId="77777777" w:rsidR="003D7D36" w:rsidRDefault="003D7D36">
      <w:pPr>
        <w:pStyle w:val="CommentText"/>
      </w:pPr>
    </w:p>
    <w:p w14:paraId="49C7D9D3" w14:textId="12B1FF3B" w:rsidR="003D7D36" w:rsidRDefault="003D7D36">
      <w:pPr>
        <w:pStyle w:val="CommentText"/>
      </w:pPr>
      <w:r>
        <w:t xml:space="preserve">Might want to include an option for users to choose what kind of multiple comparison adjustment they want. </w:t>
      </w:r>
    </w:p>
    <w:p w14:paraId="727260BF" w14:textId="77777777" w:rsidR="003D7D36" w:rsidRDefault="003D7D36">
      <w:pPr>
        <w:pStyle w:val="CommentText"/>
      </w:pPr>
    </w:p>
    <w:p w14:paraId="5A5A76D5" w14:textId="01EEE269" w:rsidR="003D7D36" w:rsidRDefault="003D7D36">
      <w:pPr>
        <w:pStyle w:val="CommentText"/>
      </w:pPr>
      <w:r>
        <w:t xml:space="preserve">This figure should include only 1 bar for each pathway. </w:t>
      </w:r>
    </w:p>
  </w:comment>
  <w:comment w:id="93" w:author="Wang, Lily [2]" w:date="2018-04-22T16:45:00Z" w:initials="WL">
    <w:p w14:paraId="389B8A34" w14:textId="77777777" w:rsidR="003D7D36" w:rsidRDefault="003D7D36" w:rsidP="003D7D36">
      <w:pPr>
        <w:pStyle w:val="CommentText"/>
      </w:pPr>
      <w:r>
        <w:rPr>
          <w:rStyle w:val="CommentReference"/>
        </w:rPr>
        <w:annotationRef/>
      </w:r>
      <w:r>
        <w:t xml:space="preserve">Which gene show up can be an artifact of the overlap between the top pathways </w:t>
      </w:r>
    </w:p>
    <w:p w14:paraId="3F74C06F" w14:textId="77777777" w:rsidR="003D7D36" w:rsidRDefault="003D7D36" w:rsidP="003D7D36">
      <w:pPr>
        <w:pStyle w:val="CommentText"/>
      </w:pPr>
    </w:p>
    <w:p w14:paraId="338600E2" w14:textId="7D073052" w:rsidR="003D7D36" w:rsidRDefault="003D7D36">
      <w:pPr>
        <w:pStyle w:val="CommentText"/>
      </w:pPr>
      <w:r>
        <w:t>I think it’s more useful to have a plot that shows within a pathway, which genes contribute most to the pathway significance. See the figure in spca paper by Xi</w:t>
      </w:r>
    </w:p>
    <w:p w14:paraId="4A89C13E" w14:textId="77777777" w:rsidR="003D7D36" w:rsidRDefault="003D7D36">
      <w:pPr>
        <w:pStyle w:val="CommentText"/>
      </w:pPr>
    </w:p>
    <w:p w14:paraId="4470948F" w14:textId="17F54D1A" w:rsidR="003D7D36" w:rsidRDefault="003D7D3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DBAFA" w15:done="0"/>
  <w15:commentEx w15:paraId="510AFA30" w15:done="0"/>
  <w15:commentEx w15:paraId="62BDB033" w15:done="0"/>
  <w15:commentEx w15:paraId="1CEAE68D" w15:done="0"/>
  <w15:commentEx w15:paraId="66E3FD5E" w15:done="0"/>
  <w15:commentEx w15:paraId="57F86896" w15:done="0"/>
  <w15:commentEx w15:paraId="0F6547DB" w15:done="0"/>
  <w15:commentEx w15:paraId="55CC85F2" w15:done="0"/>
  <w15:commentEx w15:paraId="5ED525CD" w15:done="0"/>
  <w15:commentEx w15:paraId="1640B5A0" w15:done="0"/>
  <w15:commentEx w15:paraId="529B75DE" w15:done="0"/>
  <w15:commentEx w15:paraId="56CDA467" w15:done="0"/>
  <w15:commentEx w15:paraId="6545FBA9" w15:done="0"/>
  <w15:commentEx w15:paraId="7FEFCAC9" w15:done="0"/>
  <w15:commentEx w15:paraId="67CF31EE" w15:done="0"/>
  <w15:commentEx w15:paraId="52C25556" w15:done="0"/>
  <w15:commentEx w15:paraId="74FC1CC8" w15:done="0"/>
  <w15:commentEx w15:paraId="684EF9CA" w15:done="0"/>
  <w15:commentEx w15:paraId="456E2631" w15:done="0"/>
  <w15:commentEx w15:paraId="7AA1CC2B" w15:done="0"/>
  <w15:commentEx w15:paraId="5A5A76D5" w15:done="0"/>
  <w15:commentEx w15:paraId="447094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DBAFA" w16cid:durableId="1E87326F"/>
  <w16cid:commentId w16cid:paraId="510AFA30" w16cid:durableId="1E873270"/>
  <w16cid:commentId w16cid:paraId="62BDB033" w16cid:durableId="1E8732FC"/>
  <w16cid:commentId w16cid:paraId="1CEAE68D" w16cid:durableId="1E873439"/>
  <w16cid:commentId w16cid:paraId="66E3FD5E" w16cid:durableId="1E884463"/>
  <w16cid:commentId w16cid:paraId="57F86896" w16cid:durableId="1E884489"/>
  <w16cid:commentId w16cid:paraId="0F6547DB" w16cid:durableId="1E8733C1"/>
  <w16cid:commentId w16cid:paraId="55CC85F2" w16cid:durableId="1E87346E"/>
  <w16cid:commentId w16cid:paraId="5ED525CD" w16cid:durableId="1E8734EC"/>
  <w16cid:commentId w16cid:paraId="1640B5A0" w16cid:durableId="1E873570"/>
  <w16cid:commentId w16cid:paraId="529B75DE" w16cid:durableId="1E8735B0"/>
  <w16cid:commentId w16cid:paraId="56CDA467" w16cid:durableId="1E8735DB"/>
  <w16cid:commentId w16cid:paraId="6545FBA9" w16cid:durableId="1E8735FA"/>
  <w16cid:commentId w16cid:paraId="7FEFCAC9" w16cid:durableId="1E87366E"/>
  <w16cid:commentId w16cid:paraId="67CF31EE" w16cid:durableId="1E873735"/>
  <w16cid:commentId w16cid:paraId="52C25556" w16cid:durableId="1E884BE0"/>
  <w16cid:commentId w16cid:paraId="74FC1CC8" w16cid:durableId="1E873861"/>
  <w16cid:commentId w16cid:paraId="684EF9CA" w16cid:durableId="1E884D71"/>
  <w16cid:commentId w16cid:paraId="456E2631" w16cid:durableId="1E884C71"/>
  <w16cid:commentId w16cid:paraId="7AA1CC2B" w16cid:durableId="1E873981"/>
  <w16cid:commentId w16cid:paraId="5A5A76D5" w16cid:durableId="1E8739B1"/>
  <w16cid:commentId w16cid:paraId="4470948F" w16cid:durableId="1E873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01A78" w14:textId="77777777" w:rsidR="002A2841" w:rsidRDefault="002A2841">
      <w:pPr>
        <w:spacing w:after="0"/>
      </w:pPr>
      <w:r>
        <w:separator/>
      </w:r>
    </w:p>
  </w:endnote>
  <w:endnote w:type="continuationSeparator" w:id="0">
    <w:p w14:paraId="104C846E" w14:textId="77777777" w:rsidR="002A2841" w:rsidRDefault="002A28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C2E3" w14:textId="77777777" w:rsidR="002A2841" w:rsidRDefault="002A2841">
      <w:r>
        <w:separator/>
      </w:r>
    </w:p>
  </w:footnote>
  <w:footnote w:type="continuationSeparator" w:id="0">
    <w:p w14:paraId="3C0F7E09" w14:textId="77777777" w:rsidR="002A2841" w:rsidRDefault="002A2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45D1B"/>
    <w:multiLevelType w:val="multilevel"/>
    <w:tmpl w:val="74348A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6B5A26"/>
    <w:multiLevelType w:val="multilevel"/>
    <w:tmpl w:val="D430BC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A724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B4FE16"/>
    <w:multiLevelType w:val="multilevel"/>
    <w:tmpl w:val="C1DEF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BDA9EC6"/>
    <w:multiLevelType w:val="multilevel"/>
    <w:tmpl w:val="27F685DC"/>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Lily">
    <w15:presenceInfo w15:providerId="AD" w15:userId="S-1-5-21-1301374705-1862948294-645664553-762189"/>
  </w15:person>
  <w15:person w15:author="Wang, Lily [2]">
    <w15:presenceInfo w15:providerId="Windows Live" w15:userId="8c76111f-15af-45d5-a315-3cf9690afa7a"/>
  </w15:person>
  <w15:person w15:author="Odom, Gabriel">
    <w15:presenceInfo w15:providerId="Windows Live" w15:userId="257c60ef-606e-43f8-b7cd-4acf3a6b0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9104B"/>
    <w:rsid w:val="000B19B3"/>
    <w:rsid w:val="000F0C75"/>
    <w:rsid w:val="001C168A"/>
    <w:rsid w:val="00214EA3"/>
    <w:rsid w:val="002A2841"/>
    <w:rsid w:val="002D01F9"/>
    <w:rsid w:val="003D7D36"/>
    <w:rsid w:val="004D45DD"/>
    <w:rsid w:val="004E29B3"/>
    <w:rsid w:val="00590D07"/>
    <w:rsid w:val="005B0449"/>
    <w:rsid w:val="005E4A08"/>
    <w:rsid w:val="006F1A44"/>
    <w:rsid w:val="00735470"/>
    <w:rsid w:val="00784D58"/>
    <w:rsid w:val="008D6863"/>
    <w:rsid w:val="00B161FC"/>
    <w:rsid w:val="00B86B75"/>
    <w:rsid w:val="00BC48D5"/>
    <w:rsid w:val="00C36279"/>
    <w:rsid w:val="00C4776A"/>
    <w:rsid w:val="00D06867"/>
    <w:rsid w:val="00D20A36"/>
    <w:rsid w:val="00D27E4E"/>
    <w:rsid w:val="00D73F05"/>
    <w:rsid w:val="00E315A3"/>
    <w:rsid w:val="00E75101"/>
    <w:rsid w:val="00F22B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FBBE"/>
  <w15:docId w15:val="{245F07CB-45F4-423F-ADC8-8F3C149F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75101"/>
    <w:pPr>
      <w:spacing w:after="100"/>
    </w:pPr>
  </w:style>
  <w:style w:type="paragraph" w:styleId="TOC2">
    <w:name w:val="toc 2"/>
    <w:basedOn w:val="Normal"/>
    <w:next w:val="Normal"/>
    <w:autoRedefine/>
    <w:uiPriority w:val="39"/>
    <w:unhideWhenUsed/>
    <w:rsid w:val="00E75101"/>
    <w:pPr>
      <w:spacing w:after="100"/>
      <w:ind w:left="240"/>
    </w:pPr>
  </w:style>
  <w:style w:type="character" w:styleId="CommentReference">
    <w:name w:val="annotation reference"/>
    <w:basedOn w:val="DefaultParagraphFont"/>
    <w:semiHidden/>
    <w:unhideWhenUsed/>
    <w:rsid w:val="00D27E4E"/>
    <w:rPr>
      <w:sz w:val="16"/>
      <w:szCs w:val="16"/>
    </w:rPr>
  </w:style>
  <w:style w:type="paragraph" w:styleId="CommentText">
    <w:name w:val="annotation text"/>
    <w:basedOn w:val="Normal"/>
    <w:link w:val="CommentTextChar"/>
    <w:semiHidden/>
    <w:unhideWhenUsed/>
    <w:rsid w:val="00D27E4E"/>
    <w:rPr>
      <w:sz w:val="20"/>
      <w:szCs w:val="20"/>
    </w:rPr>
  </w:style>
  <w:style w:type="character" w:customStyle="1" w:styleId="CommentTextChar">
    <w:name w:val="Comment Text Char"/>
    <w:basedOn w:val="DefaultParagraphFont"/>
    <w:link w:val="CommentText"/>
    <w:semiHidden/>
    <w:rsid w:val="00D27E4E"/>
    <w:rPr>
      <w:sz w:val="20"/>
      <w:szCs w:val="20"/>
    </w:rPr>
  </w:style>
  <w:style w:type="paragraph" w:styleId="CommentSubject">
    <w:name w:val="annotation subject"/>
    <w:basedOn w:val="CommentText"/>
    <w:next w:val="CommentText"/>
    <w:link w:val="CommentSubjectChar"/>
    <w:semiHidden/>
    <w:unhideWhenUsed/>
    <w:rsid w:val="00D27E4E"/>
    <w:rPr>
      <w:b/>
      <w:bCs/>
    </w:rPr>
  </w:style>
  <w:style w:type="character" w:customStyle="1" w:styleId="CommentSubjectChar">
    <w:name w:val="Comment Subject Char"/>
    <w:basedOn w:val="CommentTextChar"/>
    <w:link w:val="CommentSubject"/>
    <w:semiHidden/>
    <w:rsid w:val="00D27E4E"/>
    <w:rPr>
      <w:b/>
      <w:bCs/>
      <w:sz w:val="20"/>
      <w:szCs w:val="20"/>
    </w:rPr>
  </w:style>
  <w:style w:type="paragraph" w:styleId="BalloonText">
    <w:name w:val="Balloon Text"/>
    <w:basedOn w:val="Normal"/>
    <w:link w:val="BalloonTextChar"/>
    <w:semiHidden/>
    <w:unhideWhenUsed/>
    <w:rsid w:val="00D27E4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7E4E"/>
    <w:rPr>
      <w:rFonts w:ascii="Segoe UI" w:hAnsi="Segoe UI" w:cs="Segoe UI"/>
      <w:sz w:val="18"/>
      <w:szCs w:val="18"/>
    </w:rPr>
  </w:style>
  <w:style w:type="paragraph" w:styleId="Revision">
    <w:name w:val="Revision"/>
    <w:hidden/>
    <w:semiHidden/>
    <w:rsid w:val="00D27E4E"/>
    <w:pPr>
      <w:spacing w:after="0"/>
    </w:pPr>
  </w:style>
  <w:style w:type="character" w:styleId="UnresolvedMention">
    <w:name w:val="Unresolved Mention"/>
    <w:basedOn w:val="DefaultParagraphFont"/>
    <w:uiPriority w:val="99"/>
    <w:semiHidden/>
    <w:unhideWhenUsed/>
    <w:rsid w:val="005B04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ioconductor.org/packages/devel/bioc/vignettes/goseq/inst/doc/goseq.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3-Create_Omics_Objects.html" TargetMode="External"/><Relationship Id="rId13" Type="http://schemas.openxmlformats.org/officeDocument/2006/relationships/hyperlink" Target="https://gabrielodom.github.io/pathwayPCA/articles/C2-Importing_Data.html" TargetMode="External"/><Relationship Id="rId18" Type="http://schemas.openxmlformats.org/officeDocument/2006/relationships/hyperlink" Target="https://gabrielodom.github.io/pathwayPCA/articles/C4-Methods_Walkthrough.html" TargetMode="External"/><Relationship Id="rId26" Type="http://schemas.openxmlformats.org/officeDocument/2006/relationships/hyperlink" Target="https://gabrielodom.github.io/pathwayPCA/articles/C4-Methods_Walkthrough.html" TargetMode="External"/><Relationship Id="rId3" Type="http://schemas.openxmlformats.org/officeDocument/2006/relationships/settings" Target="settings.xml"/><Relationship Id="rId21" Type="http://schemas.openxmlformats.org/officeDocument/2006/relationships/hyperlink" Target="https://gabrielodom.github.io/pathwayPCA/articles/C4-Methods_Walkthrough.html" TargetMode="External"/><Relationship Id="rId7" Type="http://schemas.openxmlformats.org/officeDocument/2006/relationships/hyperlink" Target="https://gabrielodom.github.io/pathwayPCA/articles/C2-Importing_Data.html" TargetMode="External"/><Relationship Id="rId12" Type="http://schemas.microsoft.com/office/2016/09/relationships/commentsIds" Target="commentsIds.xml"/><Relationship Id="rId17" Type="http://schemas.openxmlformats.org/officeDocument/2006/relationships/hyperlink" Target="https://gabrielodom.github.io/pathwayPCA/articles/C3-Create_Omics_Objects.html" TargetMode="External"/><Relationship Id="rId25" Type="http://schemas.openxmlformats.org/officeDocument/2006/relationships/hyperlink" Target="https://gabrielodom.github.io/pathwayPCA/articles/C3-Create_Omics_Objects.html" TargetMode="External"/><Relationship Id="rId2" Type="http://schemas.openxmlformats.org/officeDocument/2006/relationships/styles" Target="styles.xml"/><Relationship Id="rId16" Type="http://schemas.openxmlformats.org/officeDocument/2006/relationships/hyperlink" Target="https://gabrielodom.github.io/pathwayPCA/articles/C3-Create_Omics_Objects.html" TargetMode="External"/><Relationship Id="rId20" Type="http://schemas.openxmlformats.org/officeDocument/2006/relationships/hyperlink" Target="https://gabrielodom.github.io/pathwayPCA/articles/C4-Methods_Walkthrough.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gabrielodom.github.io/pathwayPCA/articles/C2-Importing_Data.htm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2.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abrielodom.github.io/pathwayPCA/reference/adjustRaw_pVals.html" TargetMode="External"/><Relationship Id="rId4" Type="http://schemas.openxmlformats.org/officeDocument/2006/relationships/webSettings" Target="webSettings.xml"/><Relationship Id="rId9" Type="http://schemas.openxmlformats.org/officeDocument/2006/relationships/hyperlink" Target="https://gabrielodom.github.io/pathwayPCA/articles/C4-Methods_Walkthrough.html" TargetMode="External"/><Relationship Id="rId14" Type="http://schemas.openxmlformats.org/officeDocument/2006/relationships/hyperlink" Target="http://software.broadinstitute.org/gsea/msigdb/collections.jsp" TargetMode="External"/><Relationship Id="rId22" Type="http://schemas.openxmlformats.org/officeDocument/2006/relationships/hyperlink" Target="https://gabrielodom.github.io/pathwayPCA/articles/C4-Methods_Walkthrough.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Chapter 1 - Quickstart Guide</vt:lpstr>
    </vt:vector>
  </TitlesOfParts>
  <Company>University of Miami</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Quickstart Guide</dc:title>
  <dc:creator>Gabriel Odom</dc:creator>
  <cp:lastModifiedBy>Odom, Gabriel</cp:lastModifiedBy>
  <cp:revision>2</cp:revision>
  <dcterms:created xsi:type="dcterms:W3CDTF">2018-04-25T17:38:00Z</dcterms:created>
  <dcterms:modified xsi:type="dcterms:W3CDTF">2018-04-25T17:38:00Z</dcterms:modified>
</cp:coreProperties>
</file>